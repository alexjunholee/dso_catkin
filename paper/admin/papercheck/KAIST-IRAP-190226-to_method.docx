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4E57" w14:textId="77777777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>Abstract</w:t>
      </w:r>
    </w:p>
    <w:p w14:paraId="65DF20CB" w14:textId="77777777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>Event cameras ha</w:t>
      </w:r>
      <w:r w:rsidR="00CA64BA">
        <w:rPr>
          <w:rFonts w:ascii="NanumGothic" w:hAnsi="NanumGothic"/>
          <w:sz w:val="24"/>
          <w:szCs w:val="24"/>
        </w:rPr>
        <w:t>ve</w:t>
      </w:r>
      <w:r>
        <w:rPr>
          <w:rFonts w:ascii="NanumGothic" w:hAnsi="NanumGothic"/>
          <w:sz w:val="24"/>
          <w:szCs w:val="24"/>
        </w:rPr>
        <w:t xml:space="preserve"> arisen as an alternative solution </w:t>
      </w:r>
      <w:del w:id="0" w:author="Choi Hee On" w:date="2019-02-26T22:01:00Z">
        <w:r w:rsidR="00C36F64" w:rsidDel="00C347FC">
          <w:rPr>
            <w:rFonts w:ascii="NanumGothic" w:hAnsi="NanumGothic"/>
            <w:sz w:val="24"/>
            <w:szCs w:val="24"/>
          </w:rPr>
          <w:delText>to</w:delText>
        </w:r>
      </w:del>
      <w:ins w:id="1" w:author="Choi Hee On" w:date="2019-02-26T22:01:00Z">
        <w:r w:rsidR="00C347FC">
          <w:rPr>
            <w:rFonts w:ascii="NanumGothic" w:hAnsi="NanumGothic"/>
            <w:sz w:val="24"/>
            <w:szCs w:val="24"/>
          </w:rPr>
          <w:t>for</w:t>
        </w:r>
      </w:ins>
      <w:r>
        <w:rPr>
          <w:rFonts w:ascii="NanumGothic" w:hAnsi="NanumGothic"/>
          <w:sz w:val="24"/>
          <w:szCs w:val="24"/>
        </w:rPr>
        <w:t xml:space="preserve"> solving pose estimation problems</w:t>
      </w:r>
      <w:del w:id="2" w:author="Choi Hee On" w:date="2019-02-26T22:01:00Z">
        <w:r w:rsidDel="00C347FC">
          <w:rPr>
            <w:rFonts w:ascii="NanumGothic" w:hAnsi="NanumGothic"/>
            <w:sz w:val="24"/>
            <w:szCs w:val="24"/>
          </w:rPr>
          <w:delText>,</w:delText>
        </w:r>
      </w:del>
      <w:r>
        <w:rPr>
          <w:rFonts w:ascii="NanumGothic" w:hAnsi="NanumGothic"/>
          <w:sz w:val="24"/>
          <w:szCs w:val="24"/>
        </w:rPr>
        <w:t xml:space="preserve"> </w:t>
      </w:r>
      <w:ins w:id="3" w:author="Choi Hee On" w:date="2019-02-26T22:01:00Z">
        <w:r w:rsidR="00C347FC">
          <w:rPr>
            <w:rFonts w:ascii="NanumGothic" w:hAnsi="NanumGothic"/>
            <w:sz w:val="24"/>
            <w:szCs w:val="24"/>
          </w:rPr>
          <w:t>due to the many advantageous benefits of the technology</w:t>
        </w:r>
      </w:ins>
      <w:del w:id="4" w:author="Choi Hee On" w:date="2019-02-26T22:02:00Z">
        <w:r w:rsidDel="00C347FC">
          <w:rPr>
            <w:rFonts w:ascii="NanumGothic" w:hAnsi="NanumGothic"/>
            <w:sz w:val="24"/>
            <w:szCs w:val="24"/>
          </w:rPr>
          <w:delText>benefiting from its advantages</w:delText>
        </w:r>
      </w:del>
      <w:r>
        <w:rPr>
          <w:rFonts w:ascii="NanumGothic" w:hAnsi="NanumGothic"/>
          <w:sz w:val="24"/>
          <w:szCs w:val="24"/>
        </w:rPr>
        <w:t xml:space="preserve">. In this paper, we present a method </w:t>
      </w:r>
      <w:del w:id="5" w:author="Choi Hee On" w:date="2019-02-26T22:02:00Z">
        <w:r w:rsidDel="00C347FC">
          <w:rPr>
            <w:rFonts w:ascii="NanumGothic" w:hAnsi="NanumGothic"/>
            <w:sz w:val="24"/>
            <w:szCs w:val="24"/>
          </w:rPr>
          <w:delText>to</w:delText>
        </w:r>
      </w:del>
      <w:ins w:id="6" w:author="Choi Hee On" w:date="2019-02-26T22:02:00Z">
        <w:r w:rsidR="00C347FC">
          <w:rPr>
            <w:rFonts w:ascii="NanumGothic" w:hAnsi="NanumGothic"/>
            <w:sz w:val="24"/>
            <w:szCs w:val="24"/>
          </w:rPr>
          <w:t>of</w:t>
        </w:r>
      </w:ins>
      <w:r>
        <w:rPr>
          <w:rFonts w:ascii="NanumGothic" w:hAnsi="NanumGothic"/>
          <w:sz w:val="24"/>
          <w:szCs w:val="24"/>
        </w:rPr>
        <w:t xml:space="preserve"> track</w:t>
      </w:r>
      <w:ins w:id="7" w:author="Choi Hee On" w:date="2019-02-26T22:02:00Z">
        <w:r w:rsidR="00C347FC">
          <w:rPr>
            <w:rFonts w:ascii="NanumGothic" w:hAnsi="NanumGothic"/>
            <w:sz w:val="24"/>
            <w:szCs w:val="24"/>
          </w:rPr>
          <w:t>ing</w:t>
        </w:r>
      </w:ins>
      <w:r>
        <w:rPr>
          <w:rFonts w:ascii="NanumGothic" w:hAnsi="NanumGothic"/>
          <w:sz w:val="24"/>
          <w:szCs w:val="24"/>
        </w:rPr>
        <w:t xml:space="preserve"> the pose of an event camera </w:t>
      </w:r>
      <w:del w:id="8" w:author="Choi Hee On" w:date="2019-02-26T22:02:00Z">
        <w:r w:rsidDel="00C347FC">
          <w:rPr>
            <w:rFonts w:ascii="NanumGothic" w:hAnsi="NanumGothic"/>
            <w:sz w:val="24"/>
            <w:szCs w:val="24"/>
          </w:rPr>
          <w:delText>with</w:delText>
        </w:r>
      </w:del>
      <w:ins w:id="9" w:author="Choi Hee On" w:date="2019-02-26T22:02:00Z">
        <w:r w:rsidR="00C347FC">
          <w:rPr>
            <w:rFonts w:ascii="NanumGothic" w:hAnsi="NanumGothic"/>
            <w:sz w:val="24"/>
            <w:szCs w:val="24"/>
          </w:rPr>
          <w:t>through</w:t>
        </w:r>
      </w:ins>
      <w:r>
        <w:rPr>
          <w:rFonts w:ascii="NanumGothic" w:hAnsi="NanumGothic"/>
          <w:sz w:val="24"/>
          <w:szCs w:val="24"/>
        </w:rPr>
        <w:t xml:space="preserve"> continuous tracking. </w:t>
      </w:r>
      <w:ins w:id="10" w:author="Choi Hee On" w:date="2019-02-26T22:03:00Z">
        <w:r w:rsidR="00C347FC">
          <w:rPr>
            <w:rFonts w:ascii="NanumGothic" w:hAnsi="NanumGothic"/>
            <w:sz w:val="24"/>
            <w:szCs w:val="24"/>
          </w:rPr>
          <w:t xml:space="preserve">Although </w:t>
        </w:r>
      </w:ins>
      <w:del w:id="11" w:author="Choi Hee On" w:date="2019-02-26T22:03:00Z">
        <w:r w:rsidDel="00C347FC">
          <w:rPr>
            <w:rFonts w:ascii="NanumGothic" w:hAnsi="NanumGothic"/>
            <w:sz w:val="24"/>
            <w:szCs w:val="24"/>
          </w:rPr>
          <w:delText>O</w:delText>
        </w:r>
      </w:del>
      <w:ins w:id="12" w:author="Choi Hee On" w:date="2019-02-26T22:03:00Z">
        <w:r w:rsidR="00C347FC">
          <w:rPr>
            <w:rFonts w:ascii="NanumGothic" w:hAnsi="NanumGothic"/>
            <w:sz w:val="24"/>
            <w:szCs w:val="24"/>
          </w:rPr>
          <w:t>o</w:t>
        </w:r>
      </w:ins>
      <w:r>
        <w:rPr>
          <w:rFonts w:ascii="NanumGothic" w:hAnsi="NanumGothic"/>
          <w:sz w:val="24"/>
          <w:szCs w:val="24"/>
        </w:rPr>
        <w:t>ur algorithm is feature-based</w:t>
      </w:r>
      <w:ins w:id="13" w:author="Choi Hee On" w:date="2019-02-26T22:03:00Z">
        <w:r w:rsidR="00C347FC">
          <w:rPr>
            <w:rFonts w:ascii="NanumGothic" w:hAnsi="NanumGothic"/>
            <w:sz w:val="24"/>
            <w:szCs w:val="24"/>
          </w:rPr>
          <w:t>,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14" w:author="Choi Hee On" w:date="2019-02-26T22:03:00Z">
        <w:r w:rsidDel="00C347FC">
          <w:rPr>
            <w:rFonts w:ascii="NanumGothic" w:hAnsi="NanumGothic"/>
            <w:sz w:val="24"/>
            <w:szCs w:val="24"/>
          </w:rPr>
          <w:delText>but</w:delText>
        </w:r>
      </w:del>
      <w:ins w:id="15" w:author="Choi Hee On" w:date="2019-02-26T22:03:00Z">
        <w:r w:rsidR="00C347FC">
          <w:rPr>
            <w:rFonts w:ascii="NanumGothic" w:hAnsi="NanumGothic"/>
            <w:sz w:val="24"/>
            <w:szCs w:val="24"/>
          </w:rPr>
          <w:t>it</w:t>
        </w:r>
      </w:ins>
      <w:r>
        <w:rPr>
          <w:rFonts w:ascii="NanumGothic" w:hAnsi="NanumGothic"/>
          <w:sz w:val="24"/>
          <w:szCs w:val="24"/>
        </w:rPr>
        <w:t xml:space="preserve"> alters the procedure</w:t>
      </w:r>
      <w:ins w:id="16" w:author="Choi Hee On" w:date="2019-02-26T22:03:00Z">
        <w:r w:rsidR="00C347FC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of extraction and matching by performing continuous tracking in the spatiotemporal domain. We suggest </w:t>
      </w:r>
      <w:ins w:id="17" w:author="Choi Hee On" w:date="2019-02-26T22:04:00Z">
        <w:r w:rsidR="00C347FC">
          <w:rPr>
            <w:rFonts w:ascii="NanumGothic" w:hAnsi="NanumGothic"/>
            <w:sz w:val="24"/>
            <w:szCs w:val="24"/>
          </w:rPr>
          <w:t>that pseudo-images b</w:t>
        </w:r>
      </w:ins>
      <w:ins w:id="18" w:author="Choi Hee On" w:date="2019-02-26T22:05:00Z">
        <w:r w:rsidR="00C347FC">
          <w:rPr>
            <w:rFonts w:ascii="NanumGothic" w:hAnsi="NanumGothic"/>
            <w:sz w:val="24"/>
            <w:szCs w:val="24"/>
          </w:rPr>
          <w:t xml:space="preserve">e </w:t>
        </w:r>
      </w:ins>
      <w:r>
        <w:rPr>
          <w:rFonts w:ascii="NanumGothic" w:hAnsi="NanumGothic"/>
          <w:sz w:val="24"/>
          <w:szCs w:val="24"/>
        </w:rPr>
        <w:t>maintain</w:t>
      </w:r>
      <w:ins w:id="19" w:author="Choi Hee On" w:date="2019-02-26T22:05:00Z">
        <w:r w:rsidR="00C347FC">
          <w:rPr>
            <w:rFonts w:ascii="NanumGothic" w:hAnsi="NanumGothic"/>
            <w:sz w:val="24"/>
            <w:szCs w:val="24"/>
          </w:rPr>
          <w:t>ed,</w:t>
        </w:r>
      </w:ins>
      <w:del w:id="20" w:author="Choi Hee On" w:date="2019-02-26T22:05:00Z">
        <w:r w:rsidDel="00C347FC">
          <w:rPr>
            <w:rFonts w:ascii="NanumGothic" w:hAnsi="NanumGothic"/>
            <w:sz w:val="24"/>
            <w:szCs w:val="24"/>
          </w:rPr>
          <w:delText>ing a pseudo-image</w:delText>
        </w:r>
      </w:del>
      <w:r>
        <w:rPr>
          <w:rFonts w:ascii="NanumGothic" w:hAnsi="NanumGothic"/>
          <w:sz w:val="24"/>
          <w:szCs w:val="24"/>
        </w:rPr>
        <w:t xml:space="preserve"> which can be generated for every event timestamp</w:t>
      </w:r>
      <w:del w:id="21" w:author="Choi Hee On" w:date="2019-02-26T22:05:00Z">
        <w:r w:rsidDel="00C347FC">
          <w:rPr>
            <w:rFonts w:ascii="NanumGothic" w:hAnsi="NanumGothic"/>
            <w:sz w:val="24"/>
            <w:szCs w:val="24"/>
          </w:rPr>
          <w:delText>s</w:delText>
        </w:r>
      </w:del>
      <w:r>
        <w:rPr>
          <w:rFonts w:ascii="NanumGothic" w:hAnsi="NanumGothic"/>
          <w:sz w:val="24"/>
          <w:szCs w:val="24"/>
        </w:rPr>
        <w:t xml:space="preserve">. This representation </w:t>
      </w:r>
      <w:del w:id="22" w:author="Choi Hee On" w:date="2019-02-26T22:06:00Z">
        <w:r w:rsidDel="00C347FC">
          <w:rPr>
            <w:rFonts w:ascii="NanumGothic" w:hAnsi="NanumGothic"/>
            <w:sz w:val="24"/>
            <w:szCs w:val="24"/>
          </w:rPr>
          <w:delText>allows</w:delText>
        </w:r>
      </w:del>
      <w:ins w:id="23" w:author="Choi Hee On" w:date="2019-02-26T22:06:00Z">
        <w:r w:rsidR="00C347FC">
          <w:rPr>
            <w:rFonts w:ascii="NanumGothic" w:hAnsi="NanumGothic"/>
            <w:sz w:val="24"/>
            <w:szCs w:val="24"/>
          </w:rPr>
          <w:t>enables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24" w:author="Choi Hee On" w:date="2019-02-26T22:06:00Z">
        <w:r w:rsidDel="00C347FC">
          <w:rPr>
            <w:rFonts w:ascii="NanumGothic" w:hAnsi="NanumGothic"/>
            <w:sz w:val="24"/>
            <w:szCs w:val="24"/>
          </w:rPr>
          <w:delText>us t</w:delText>
        </w:r>
      </w:del>
      <w:ins w:id="25" w:author="Choi Hee On" w:date="2019-02-26T22:06:00Z">
        <w:r w:rsidR="00C347FC">
          <w:rPr>
            <w:rFonts w:ascii="NanumGothic" w:hAnsi="NanumGothic"/>
            <w:sz w:val="24"/>
            <w:szCs w:val="24"/>
          </w:rPr>
          <w:t>the</w:t>
        </w:r>
      </w:ins>
      <w:del w:id="26" w:author="Choi Hee On" w:date="2019-02-26T22:06:00Z">
        <w:r w:rsidDel="00C347FC">
          <w:rPr>
            <w:rFonts w:ascii="NanumGothic" w:hAnsi="NanumGothic"/>
            <w:sz w:val="24"/>
            <w:szCs w:val="24"/>
          </w:rPr>
          <w:delText>o</w:delText>
        </w:r>
      </w:del>
      <w:r>
        <w:rPr>
          <w:rFonts w:ascii="NanumGothic" w:hAnsi="NanumGothic"/>
          <w:sz w:val="24"/>
          <w:szCs w:val="24"/>
        </w:rPr>
        <w:t xml:space="preserve"> use</w:t>
      </w:r>
      <w:ins w:id="27" w:author="Choi Hee On" w:date="2019-02-26T22:06:00Z">
        <w:r w:rsidR="00C347FC">
          <w:rPr>
            <w:rFonts w:ascii="NanumGothic" w:hAnsi="NanumGothic"/>
            <w:sz w:val="24"/>
            <w:szCs w:val="24"/>
          </w:rPr>
          <w:t xml:space="preserve"> of</w:t>
        </w:r>
      </w:ins>
      <w:r>
        <w:rPr>
          <w:rFonts w:ascii="NanumGothic" w:hAnsi="NanumGothic"/>
          <w:sz w:val="24"/>
          <w:szCs w:val="24"/>
        </w:rPr>
        <w:t xml:space="preserve"> image-based feature</w:t>
      </w:r>
      <w:ins w:id="28" w:author="Choi Hee On" w:date="2019-02-26T22:06:00Z">
        <w:r w:rsidR="00C347FC">
          <w:rPr>
            <w:rFonts w:ascii="NanumGothic" w:hAnsi="NanumGothic"/>
            <w:sz w:val="24"/>
            <w:szCs w:val="24"/>
          </w:rPr>
          <w:t>s</w:t>
        </w:r>
      </w:ins>
      <w:del w:id="29" w:author="Choi Hee On" w:date="2019-02-26T22:06:00Z">
        <w:r w:rsidDel="00C347FC">
          <w:rPr>
            <w:rFonts w:ascii="NanumGothic" w:hAnsi="NanumGothic"/>
            <w:sz w:val="24"/>
            <w:szCs w:val="24"/>
          </w:rPr>
          <w:delText>s,</w:delText>
        </w:r>
      </w:del>
      <w:r>
        <w:rPr>
          <w:rFonts w:ascii="NanumGothic" w:hAnsi="NanumGothic"/>
          <w:sz w:val="24"/>
          <w:szCs w:val="24"/>
        </w:rPr>
        <w:t xml:space="preserve"> and </w:t>
      </w:r>
      <w:del w:id="30" w:author="Choi Hee On" w:date="2019-02-26T22:06:00Z">
        <w:r w:rsidDel="00C347FC">
          <w:rPr>
            <w:rFonts w:ascii="NanumGothic" w:hAnsi="NanumGothic"/>
            <w:sz w:val="24"/>
            <w:szCs w:val="24"/>
          </w:rPr>
          <w:delText xml:space="preserve">to </w:delText>
        </w:r>
      </w:del>
      <w:del w:id="31" w:author="Choi Hee On" w:date="2019-02-26T22:07:00Z">
        <w:r w:rsidDel="009912A1">
          <w:rPr>
            <w:rFonts w:ascii="NanumGothic" w:hAnsi="NanumGothic"/>
            <w:sz w:val="24"/>
            <w:szCs w:val="24"/>
          </w:rPr>
          <w:delText xml:space="preserve">perform </w:delText>
        </w:r>
      </w:del>
      <w:r>
        <w:rPr>
          <w:rFonts w:ascii="NanumGothic" w:hAnsi="NanumGothic"/>
          <w:sz w:val="24"/>
          <w:szCs w:val="24"/>
        </w:rPr>
        <w:t xml:space="preserve">tracking </w:t>
      </w:r>
      <w:ins w:id="32" w:author="Choi Hee On" w:date="2019-02-26T22:07:00Z">
        <w:r w:rsidR="009912A1">
          <w:rPr>
            <w:rFonts w:ascii="NanumGothic" w:hAnsi="NanumGothic"/>
            <w:sz w:val="24"/>
            <w:szCs w:val="24"/>
          </w:rPr>
          <w:t>up</w:t>
        </w:r>
      </w:ins>
      <w:r>
        <w:rPr>
          <w:rFonts w:ascii="NanumGothic" w:hAnsi="NanumGothic"/>
          <w:sz w:val="24"/>
          <w:szCs w:val="24"/>
        </w:rPr>
        <w:t xml:space="preserve">on the arrival of </w:t>
      </w:r>
      <w:ins w:id="33" w:author="Choi Hee On" w:date="2019-02-26T22:07:00Z">
        <w:r w:rsidR="009912A1">
          <w:rPr>
            <w:rFonts w:ascii="NanumGothic" w:hAnsi="NanumGothic"/>
            <w:sz w:val="24"/>
            <w:szCs w:val="24"/>
          </w:rPr>
          <w:t xml:space="preserve">an </w:t>
        </w:r>
      </w:ins>
      <w:r>
        <w:rPr>
          <w:rFonts w:ascii="NanumGothic" w:hAnsi="NanumGothic"/>
          <w:sz w:val="24"/>
          <w:szCs w:val="24"/>
        </w:rPr>
        <w:t xml:space="preserve">arbitrary event. We show that </w:t>
      </w:r>
      <w:ins w:id="34" w:author="Choi Hee On" w:date="2019-02-26T22:08:00Z">
        <w:r w:rsidR="00CB3ACB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>sequential procedure</w:t>
      </w:r>
      <w:ins w:id="35" w:author="Choi Hee On" w:date="2019-02-26T22:08:00Z">
        <w:r w:rsidR="00CB3ACB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of feature extraction and matching </w:t>
      </w:r>
      <w:del w:id="36" w:author="Choi Hee On" w:date="2019-02-26T22:09:00Z">
        <w:r w:rsidDel="008E1C87">
          <w:rPr>
            <w:rFonts w:ascii="NanumGothic" w:hAnsi="NanumGothic"/>
            <w:sz w:val="24"/>
            <w:szCs w:val="24"/>
          </w:rPr>
          <w:delText>is</w:delText>
        </w:r>
      </w:del>
      <w:ins w:id="37" w:author="Choi Hee On" w:date="2019-02-26T22:09:00Z">
        <w:r w:rsidR="008E1C87">
          <w:rPr>
            <w:rFonts w:ascii="NanumGothic" w:hAnsi="NanumGothic"/>
            <w:sz w:val="24"/>
            <w:szCs w:val="24"/>
          </w:rPr>
          <w:t>are</w:t>
        </w:r>
      </w:ins>
      <w:r>
        <w:rPr>
          <w:rFonts w:ascii="NanumGothic" w:hAnsi="NanumGothic"/>
          <w:sz w:val="24"/>
          <w:szCs w:val="24"/>
        </w:rPr>
        <w:t xml:space="preserve"> unnecessary for event-based vision. We verified our algorithm </w:t>
      </w:r>
      <w:del w:id="38" w:author="Choi Hee On" w:date="2019-02-26T22:09:00Z">
        <w:r w:rsidDel="008E1C87">
          <w:rPr>
            <w:rFonts w:ascii="NanumGothic" w:hAnsi="NanumGothic"/>
            <w:sz w:val="24"/>
            <w:szCs w:val="24"/>
          </w:rPr>
          <w:delText>on</w:delText>
        </w:r>
      </w:del>
      <w:ins w:id="39" w:author="Choi Hee On" w:date="2019-02-26T22:09:00Z">
        <w:r w:rsidR="008E1C87">
          <w:rPr>
            <w:rFonts w:ascii="NanumGothic" w:hAnsi="NanumGothic"/>
            <w:sz w:val="24"/>
            <w:szCs w:val="24"/>
          </w:rPr>
          <w:t>using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40" w:author="Choi Hee On" w:date="2019-02-26T22:09:00Z">
        <w:r w:rsidDel="008E1C87">
          <w:rPr>
            <w:rFonts w:ascii="NanumGothic" w:hAnsi="NanumGothic"/>
            <w:sz w:val="24"/>
            <w:szCs w:val="24"/>
          </w:rPr>
          <w:delText xml:space="preserve">both </w:delText>
        </w:r>
      </w:del>
      <w:ins w:id="41" w:author="Choi Hee On" w:date="2019-02-26T22:09:00Z">
        <w:r w:rsidR="008E1C87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 xml:space="preserve">public dataset </w:t>
      </w:r>
      <w:del w:id="42" w:author="Choi Hee On" w:date="2019-02-26T22:09:00Z">
        <w:r w:rsidDel="008E1C87">
          <w:rPr>
            <w:rFonts w:ascii="NanumGothic" w:hAnsi="NanumGothic"/>
            <w:sz w:val="24"/>
            <w:szCs w:val="24"/>
          </w:rPr>
          <w:delText>and</w:delText>
        </w:r>
      </w:del>
      <w:ins w:id="43" w:author="Choi Hee On" w:date="2019-02-26T22:09:00Z">
        <w:r w:rsidR="008E1C87">
          <w:rPr>
            <w:rFonts w:ascii="NanumGothic" w:hAnsi="NanumGothic"/>
            <w:sz w:val="24"/>
            <w:szCs w:val="24"/>
          </w:rPr>
          <w:t>in addition to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44" w:author="Choi Hee On" w:date="2019-02-26T22:10:00Z">
        <w:r w:rsidDel="008E1C87">
          <w:rPr>
            <w:rFonts w:ascii="NanumGothic" w:hAnsi="NanumGothic"/>
            <w:sz w:val="24"/>
            <w:szCs w:val="24"/>
          </w:rPr>
          <w:delText xml:space="preserve">our </w:delText>
        </w:r>
      </w:del>
      <w:r>
        <w:rPr>
          <w:rFonts w:ascii="NanumGothic" w:hAnsi="NanumGothic"/>
          <w:sz w:val="24"/>
          <w:szCs w:val="24"/>
        </w:rPr>
        <w:t xml:space="preserve">data </w:t>
      </w:r>
      <w:ins w:id="45" w:author="Choi Hee On" w:date="2019-02-26T22:10:00Z">
        <w:r w:rsidR="008E1C87">
          <w:rPr>
            <w:rFonts w:ascii="NanumGothic" w:hAnsi="NanumGothic"/>
            <w:sz w:val="24"/>
            <w:szCs w:val="24"/>
          </w:rPr>
          <w:t xml:space="preserve">we </w:t>
        </w:r>
      </w:ins>
      <w:r>
        <w:rPr>
          <w:rFonts w:ascii="NanumGothic" w:hAnsi="NanumGothic"/>
          <w:sz w:val="24"/>
          <w:szCs w:val="24"/>
        </w:rPr>
        <w:t xml:space="preserve">acquired </w:t>
      </w:r>
      <w:del w:id="46" w:author="Choi Hee On" w:date="2019-02-26T22:10:00Z">
        <w:r w:rsidDel="008E1C87">
          <w:rPr>
            <w:rFonts w:ascii="NanumGothic" w:hAnsi="NanumGothic"/>
            <w:sz w:val="24"/>
            <w:szCs w:val="24"/>
          </w:rPr>
          <w:delText>in</w:delText>
        </w:r>
      </w:del>
      <w:ins w:id="47" w:author="Choi Hee On" w:date="2019-02-26T22:10:00Z">
        <w:r w:rsidR="008E1C87">
          <w:rPr>
            <w:rFonts w:ascii="NanumGothic" w:hAnsi="NanumGothic"/>
            <w:sz w:val="24"/>
            <w:szCs w:val="24"/>
          </w:rPr>
          <w:t>under</w:t>
        </w:r>
      </w:ins>
      <w:r>
        <w:rPr>
          <w:rFonts w:ascii="NanumGothic" w:hAnsi="NanumGothic"/>
          <w:sz w:val="24"/>
          <w:szCs w:val="24"/>
        </w:rPr>
        <w:t xml:space="preserve"> poor illumination conditions</w:t>
      </w:r>
      <w:del w:id="48" w:author="Choi Hee On" w:date="2019-02-26T22:10:00Z">
        <w:r w:rsidDel="008E1C87">
          <w:rPr>
            <w:rFonts w:ascii="NanumGothic" w:hAnsi="NanumGothic"/>
            <w:sz w:val="24"/>
            <w:szCs w:val="24"/>
          </w:rPr>
          <w:delText>,</w:delText>
        </w:r>
      </w:del>
      <w:r>
        <w:rPr>
          <w:rFonts w:ascii="NanumGothic" w:hAnsi="NanumGothic"/>
          <w:sz w:val="24"/>
          <w:szCs w:val="24"/>
        </w:rPr>
        <w:t xml:space="preserve"> </w:t>
      </w:r>
      <w:ins w:id="49" w:author="Choi Hee On" w:date="2019-02-26T22:10:00Z">
        <w:r w:rsidR="008E1C87">
          <w:rPr>
            <w:rFonts w:ascii="NanumGothic" w:hAnsi="NanumGothic"/>
            <w:sz w:val="24"/>
            <w:szCs w:val="24"/>
          </w:rPr>
          <w:t xml:space="preserve">to </w:t>
        </w:r>
      </w:ins>
      <w:del w:id="50" w:author="Choi Hee On" w:date="2019-02-26T22:11:00Z">
        <w:r w:rsidDel="00E93947">
          <w:rPr>
            <w:rFonts w:ascii="NanumGothic" w:hAnsi="NanumGothic"/>
            <w:sz w:val="24"/>
            <w:szCs w:val="24"/>
          </w:rPr>
          <w:delText>show</w:delText>
        </w:r>
      </w:del>
      <w:ins w:id="51" w:author="Choi Hee On" w:date="2019-02-26T22:11:00Z">
        <w:r w:rsidR="00E93947">
          <w:rPr>
            <w:rFonts w:ascii="NanumGothic" w:hAnsi="NanumGothic"/>
            <w:sz w:val="24"/>
            <w:szCs w:val="24"/>
          </w:rPr>
          <w:t>demonstrate the effective performance of</w:t>
        </w:r>
      </w:ins>
      <w:del w:id="52" w:author="Choi Hee On" w:date="2019-02-26T22:10:00Z">
        <w:r w:rsidDel="008E1C87">
          <w:rPr>
            <w:rFonts w:ascii="NanumGothic" w:hAnsi="NanumGothic"/>
            <w:sz w:val="24"/>
            <w:szCs w:val="24"/>
          </w:rPr>
          <w:delText>ing</w:delText>
        </w:r>
      </w:del>
      <w:r>
        <w:rPr>
          <w:rFonts w:ascii="NanumGothic" w:hAnsi="NanumGothic"/>
          <w:sz w:val="24"/>
          <w:szCs w:val="24"/>
        </w:rPr>
        <w:t xml:space="preserve"> our method</w:t>
      </w:r>
      <w:del w:id="53" w:author="Choi Hee On" w:date="2019-02-26T22:12:00Z">
        <w:r w:rsidDel="00E93947">
          <w:rPr>
            <w:rFonts w:ascii="NanumGothic" w:hAnsi="NanumGothic"/>
            <w:sz w:val="24"/>
            <w:szCs w:val="24"/>
          </w:rPr>
          <w:delText xml:space="preserve"> performs</w:delText>
        </w:r>
      </w:del>
      <w:del w:id="54" w:author="Choi Hee On" w:date="2019-02-26T22:11:00Z">
        <w:r w:rsidDel="00E93947">
          <w:rPr>
            <w:rFonts w:ascii="NanumGothic" w:hAnsi="NanumGothic"/>
            <w:sz w:val="24"/>
            <w:szCs w:val="24"/>
          </w:rPr>
          <w:delText xml:space="preserve"> </w:delText>
        </w:r>
        <w:r w:rsidDel="00B94C7E">
          <w:rPr>
            <w:rFonts w:ascii="NanumGothic" w:hAnsi="NanumGothic"/>
            <w:sz w:val="24"/>
            <w:szCs w:val="24"/>
          </w:rPr>
          <w:delText>robustly</w:delText>
        </w:r>
      </w:del>
      <w:r>
        <w:rPr>
          <w:rFonts w:ascii="NanumGothic" w:hAnsi="NanumGothic"/>
          <w:sz w:val="24"/>
          <w:szCs w:val="24"/>
        </w:rPr>
        <w:t xml:space="preserve"> </w:t>
      </w:r>
      <w:del w:id="55" w:author="Choi Hee On" w:date="2019-02-26T22:12:00Z">
        <w:r w:rsidDel="00E93947">
          <w:rPr>
            <w:rFonts w:ascii="NanumGothic" w:hAnsi="NanumGothic"/>
            <w:sz w:val="24"/>
            <w:szCs w:val="24"/>
          </w:rPr>
          <w:delText>on</w:delText>
        </w:r>
      </w:del>
      <w:ins w:id="56" w:author="Choi Hee On" w:date="2019-02-26T22:12:00Z">
        <w:r w:rsidR="00E93947">
          <w:rPr>
            <w:rFonts w:ascii="NanumGothic" w:hAnsi="NanumGothic"/>
            <w:sz w:val="24"/>
            <w:szCs w:val="24"/>
          </w:rPr>
          <w:t>under</w:t>
        </w:r>
      </w:ins>
      <w:r>
        <w:rPr>
          <w:rFonts w:ascii="NanumGothic" w:hAnsi="NanumGothic"/>
          <w:sz w:val="24"/>
          <w:szCs w:val="24"/>
        </w:rPr>
        <w:t xml:space="preserve"> various circumstances for continuous-time trajectory estimation.</w:t>
      </w:r>
    </w:p>
    <w:p w14:paraId="3BF9E6A3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7D11C8FD" w14:textId="77777777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>Intr</w:t>
      </w:r>
      <w:ins w:id="57" w:author="Choi Hee On" w:date="2019-02-26T22:12:00Z">
        <w:r w:rsidR="00E93947">
          <w:rPr>
            <w:rFonts w:ascii="NanumGothic" w:hAnsi="NanumGothic"/>
            <w:sz w:val="24"/>
            <w:szCs w:val="24"/>
          </w:rPr>
          <w:t>o</w:t>
        </w:r>
      </w:ins>
      <w:del w:id="58" w:author="Choi Hee On" w:date="2019-02-26T22:12:00Z">
        <w:r w:rsidDel="00E93947">
          <w:rPr>
            <w:rFonts w:ascii="NanumGothic" w:hAnsi="NanumGothic"/>
            <w:sz w:val="24"/>
            <w:szCs w:val="24"/>
          </w:rPr>
          <w:delText>i</w:delText>
        </w:r>
      </w:del>
      <w:r>
        <w:rPr>
          <w:rFonts w:ascii="NanumGothic" w:hAnsi="NanumGothic"/>
          <w:sz w:val="24"/>
          <w:szCs w:val="24"/>
        </w:rPr>
        <w:t>duction</w:t>
      </w:r>
    </w:p>
    <w:p w14:paraId="2E588095" w14:textId="77777777" w:rsidR="00154EE9" w:rsidRDefault="0008529C">
      <w:pPr>
        <w:wordWrap w:val="0"/>
        <w:rPr>
          <w:rFonts w:ascii="NanumGothic" w:hAnsi="NanumGothic"/>
          <w:sz w:val="24"/>
          <w:szCs w:val="24"/>
        </w:rPr>
      </w:pPr>
      <w:del w:id="59" w:author="Choi Hee On" w:date="2019-02-26T22:13:00Z">
        <w:r w:rsidDel="0061587C">
          <w:rPr>
            <w:rFonts w:ascii="NanumGothic" w:hAnsi="NanumGothic"/>
            <w:sz w:val="24"/>
            <w:szCs w:val="24"/>
          </w:rPr>
          <w:delText>The</w:delText>
        </w:r>
        <w:r w:rsidR="0061587C" w:rsidDel="0061587C">
          <w:rPr>
            <w:rFonts w:ascii="NanumGothic" w:hAnsi="NanumGothic"/>
            <w:sz w:val="24"/>
            <w:szCs w:val="24"/>
          </w:rPr>
          <w:delText xml:space="preserve"> n</w:delText>
        </w:r>
      </w:del>
      <w:proofErr w:type="spellStart"/>
      <w:ins w:id="60" w:author="Choi Hee On" w:date="2019-02-26T22:13:00Z">
        <w:r w:rsidR="0061587C">
          <w:rPr>
            <w:rFonts w:ascii="NanumGothic" w:hAnsi="NanumGothic"/>
            <w:sz w:val="24"/>
            <w:szCs w:val="24"/>
          </w:rPr>
          <w:t>N</w:t>
        </w:r>
      </w:ins>
      <w:r>
        <w:rPr>
          <w:rFonts w:ascii="NanumGothic" w:hAnsi="NanumGothic"/>
          <w:sz w:val="24"/>
          <w:szCs w:val="24"/>
        </w:rPr>
        <w:t>euromorphic</w:t>
      </w:r>
      <w:proofErr w:type="spellEnd"/>
      <w:r>
        <w:rPr>
          <w:rFonts w:ascii="NanumGothic" w:hAnsi="NanumGothic"/>
          <w:sz w:val="24"/>
          <w:szCs w:val="24"/>
        </w:rPr>
        <w:t xml:space="preserve"> vision system</w:t>
      </w:r>
      <w:ins w:id="61" w:author="Choi Hee On" w:date="2019-02-26T22:13:00Z">
        <w:r w:rsidR="0061587C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, </w:t>
      </w:r>
      <w:ins w:id="62" w:author="Choi Hee On" w:date="2019-02-26T22:13:00Z">
        <w:r w:rsidR="0061587C">
          <w:rPr>
            <w:rFonts w:ascii="NanumGothic" w:hAnsi="NanumGothic"/>
            <w:sz w:val="24"/>
            <w:szCs w:val="24"/>
          </w:rPr>
          <w:t xml:space="preserve">also </w:t>
        </w:r>
      </w:ins>
      <w:r>
        <w:rPr>
          <w:rFonts w:ascii="NanumGothic" w:hAnsi="NanumGothic"/>
          <w:sz w:val="24"/>
          <w:szCs w:val="24"/>
        </w:rPr>
        <w:t>known as</w:t>
      </w:r>
      <w:del w:id="63" w:author="Choi Hee On" w:date="2019-02-26T22:13:00Z">
        <w:r w:rsidDel="0061587C">
          <w:rPr>
            <w:rFonts w:ascii="NanumGothic" w:hAnsi="NanumGothic"/>
            <w:sz w:val="24"/>
            <w:szCs w:val="24"/>
          </w:rPr>
          <w:delText xml:space="preserve"> </w:delText>
        </w:r>
      </w:del>
      <w:ins w:id="64" w:author="Choi Hee On" w:date="2019-02-26T22:13:00Z">
        <w:r w:rsidR="0061587C">
          <w:rPr>
            <w:rFonts w:ascii="NanumGothic" w:hAnsi="NanumGothic"/>
            <w:sz w:val="24"/>
            <w:szCs w:val="24"/>
          </w:rPr>
          <w:t xml:space="preserve"> </w:t>
        </w:r>
      </w:ins>
      <w:r>
        <w:rPr>
          <w:rFonts w:ascii="NanumGothic" w:hAnsi="NanumGothic"/>
          <w:sz w:val="24"/>
          <w:szCs w:val="24"/>
        </w:rPr>
        <w:t>Dynamic Vision Sensor</w:t>
      </w:r>
      <w:ins w:id="65" w:author="Choi Hee On" w:date="2019-02-26T22:13:00Z">
        <w:r w:rsidR="0061587C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(DVS) [1], </w:t>
      </w:r>
      <w:del w:id="66" w:author="Choi Hee On" w:date="2019-02-26T22:13:00Z">
        <w:r w:rsidDel="0061587C">
          <w:rPr>
            <w:rFonts w:ascii="NanumGothic" w:hAnsi="NanumGothic"/>
            <w:sz w:val="24"/>
            <w:szCs w:val="24"/>
          </w:rPr>
          <w:delText>is</w:delText>
        </w:r>
      </w:del>
      <w:ins w:id="67" w:author="Choi Hee On" w:date="2019-02-26T22:13:00Z">
        <w:r w:rsidR="0061587C">
          <w:rPr>
            <w:rFonts w:ascii="NanumGothic" w:hAnsi="NanumGothic"/>
            <w:sz w:val="24"/>
            <w:szCs w:val="24"/>
          </w:rPr>
          <w:t>are</w:t>
        </w:r>
      </w:ins>
      <w:r>
        <w:rPr>
          <w:rFonts w:ascii="NanumGothic" w:hAnsi="NanumGothic"/>
          <w:sz w:val="24"/>
          <w:szCs w:val="24"/>
        </w:rPr>
        <w:t xml:space="preserve"> a promising </w:t>
      </w:r>
      <w:del w:id="68" w:author="Choi Hee On" w:date="2019-02-26T22:14:00Z">
        <w:r w:rsidDel="0061587C">
          <w:rPr>
            <w:rFonts w:ascii="NanumGothic" w:hAnsi="NanumGothic"/>
            <w:sz w:val="24"/>
            <w:szCs w:val="24"/>
          </w:rPr>
          <w:delText xml:space="preserve">solution to compensate </w:delText>
        </w:r>
      </w:del>
      <w:ins w:id="69" w:author="Choi Hee On" w:date="2019-02-26T22:14:00Z">
        <w:r w:rsidR="0061587C">
          <w:rPr>
            <w:rFonts w:ascii="NanumGothic" w:hAnsi="NanumGothic"/>
            <w:sz w:val="24"/>
            <w:szCs w:val="24"/>
          </w:rPr>
          <w:t>alternative to</w:t>
        </w:r>
      </w:ins>
      <w:ins w:id="70" w:author="Choi Hee On" w:date="2019-02-26T22:13:00Z">
        <w:r w:rsidR="0061587C">
          <w:rPr>
            <w:rFonts w:ascii="NanumGothic" w:hAnsi="NanumGothic"/>
            <w:sz w:val="24"/>
            <w:szCs w:val="24"/>
          </w:rPr>
          <w:t xml:space="preserve"> </w:t>
        </w:r>
      </w:ins>
      <w:r>
        <w:rPr>
          <w:rFonts w:ascii="NanumGothic" w:hAnsi="NanumGothic"/>
          <w:sz w:val="24"/>
          <w:szCs w:val="24"/>
        </w:rPr>
        <w:t xml:space="preserve">conventional imaging sensors with its advantages. Frame-based cameras produce an image, which is time-synchronized scene data on a speciﬁc interval. </w:t>
      </w:r>
      <w:del w:id="71" w:author="Choi Hee On" w:date="2019-02-26T22:15:00Z">
        <w:r w:rsidDel="00D96A14">
          <w:rPr>
            <w:rFonts w:ascii="NanumGothic" w:hAnsi="NanumGothic"/>
            <w:sz w:val="24"/>
            <w:szCs w:val="24"/>
          </w:rPr>
          <w:delText>These</w:delText>
        </w:r>
      </w:del>
      <w:ins w:id="72" w:author="Choi Hee On" w:date="2019-02-26T22:15:00Z">
        <w:r w:rsidR="00D96A14">
          <w:rPr>
            <w:rFonts w:ascii="NanumGothic" w:hAnsi="NanumGothic"/>
            <w:sz w:val="24"/>
            <w:szCs w:val="24"/>
          </w:rPr>
          <w:t>Such</w:t>
        </w:r>
      </w:ins>
      <w:r>
        <w:rPr>
          <w:rFonts w:ascii="NanumGothic" w:hAnsi="NanumGothic"/>
          <w:sz w:val="24"/>
          <w:szCs w:val="24"/>
        </w:rPr>
        <w:t xml:space="preserve"> sequential data representation</w:t>
      </w:r>
      <w:ins w:id="73" w:author="Choi Hee On" w:date="2019-02-26T22:15:00Z">
        <w:r w:rsidR="00D96A14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74" w:author="Choi Hee On" w:date="2019-02-26T22:15:00Z">
        <w:r w:rsidDel="00D96A14">
          <w:rPr>
            <w:rFonts w:ascii="NanumGothic" w:hAnsi="NanumGothic"/>
            <w:sz w:val="24"/>
            <w:szCs w:val="24"/>
          </w:rPr>
          <w:delText>is</w:delText>
        </w:r>
      </w:del>
      <w:ins w:id="75" w:author="Choi Hee On" w:date="2019-02-26T22:15:00Z">
        <w:r w:rsidR="00D96A14">
          <w:rPr>
            <w:rFonts w:ascii="NanumGothic" w:hAnsi="NanumGothic"/>
            <w:sz w:val="24"/>
            <w:szCs w:val="24"/>
          </w:rPr>
          <w:t>are</w:t>
        </w:r>
      </w:ins>
      <w:r>
        <w:rPr>
          <w:rFonts w:ascii="NanumGothic" w:hAnsi="NanumGothic"/>
          <w:sz w:val="24"/>
          <w:szCs w:val="24"/>
        </w:rPr>
        <w:t xml:space="preserve"> intuitive and </w:t>
      </w:r>
      <w:ins w:id="76" w:author="Choi Hee On" w:date="2019-02-26T22:15:00Z">
        <w:r w:rsidR="00D96A14">
          <w:rPr>
            <w:rFonts w:ascii="NanumGothic" w:hAnsi="NanumGothic"/>
            <w:sz w:val="24"/>
            <w:szCs w:val="24"/>
          </w:rPr>
          <w:t>effective</w:t>
        </w:r>
      </w:ins>
      <w:del w:id="77" w:author="Choi Hee On" w:date="2019-02-26T22:15:00Z">
        <w:r w:rsidDel="00D96A14">
          <w:rPr>
            <w:rFonts w:ascii="NanumGothic" w:hAnsi="NanumGothic"/>
            <w:sz w:val="24"/>
            <w:szCs w:val="24"/>
          </w:rPr>
          <w:delText>well-performing</w:delText>
        </w:r>
      </w:del>
      <w:r>
        <w:rPr>
          <w:rFonts w:ascii="NanumGothic" w:hAnsi="NanumGothic"/>
          <w:sz w:val="24"/>
          <w:szCs w:val="24"/>
        </w:rPr>
        <w:t xml:space="preserve"> </w:t>
      </w:r>
      <w:del w:id="78" w:author="Choi Hee On" w:date="2019-02-26T22:15:00Z">
        <w:r w:rsidDel="00D96A14">
          <w:rPr>
            <w:rFonts w:ascii="NanumGothic" w:hAnsi="NanumGothic"/>
            <w:sz w:val="24"/>
            <w:szCs w:val="24"/>
          </w:rPr>
          <w:delText>on</w:delText>
        </w:r>
      </w:del>
      <w:ins w:id="79" w:author="Choi Hee On" w:date="2019-02-26T22:15:00Z">
        <w:r w:rsidR="00D96A14">
          <w:rPr>
            <w:rFonts w:ascii="NanumGothic" w:hAnsi="NanumGothic"/>
            <w:sz w:val="24"/>
            <w:szCs w:val="24"/>
          </w:rPr>
          <w:t>for</w:t>
        </w:r>
      </w:ins>
      <w:r>
        <w:rPr>
          <w:rFonts w:ascii="NanumGothic" w:hAnsi="NanumGothic"/>
          <w:sz w:val="24"/>
          <w:szCs w:val="24"/>
        </w:rPr>
        <w:t xml:space="preserve"> visual </w:t>
      </w:r>
      <w:proofErr w:type="spellStart"/>
      <w:r>
        <w:rPr>
          <w:rFonts w:ascii="NanumGothic" w:hAnsi="NanumGothic"/>
          <w:sz w:val="24"/>
          <w:szCs w:val="24"/>
        </w:rPr>
        <w:t>odometry</w:t>
      </w:r>
      <w:proofErr w:type="spellEnd"/>
      <w:r>
        <w:rPr>
          <w:rFonts w:ascii="NanumGothic" w:hAnsi="NanumGothic"/>
          <w:sz w:val="24"/>
          <w:szCs w:val="24"/>
        </w:rPr>
        <w:t xml:space="preserve"> (VO) [2] </w:t>
      </w:r>
      <w:del w:id="80" w:author="Choi Hee On" w:date="2019-02-26T22:15:00Z">
        <w:r w:rsidDel="00D96A14">
          <w:rPr>
            <w:rFonts w:ascii="NanumGothic" w:hAnsi="NanumGothic"/>
            <w:sz w:val="24"/>
            <w:szCs w:val="24"/>
          </w:rPr>
          <w:delText>or</w:delText>
        </w:r>
      </w:del>
      <w:ins w:id="81" w:author="Choi Hee On" w:date="2019-02-26T22:15:00Z">
        <w:r w:rsidR="00D96A14">
          <w:rPr>
            <w:rFonts w:ascii="NanumGothic" w:hAnsi="NanumGothic"/>
            <w:sz w:val="24"/>
            <w:szCs w:val="24"/>
          </w:rPr>
          <w:t>and</w:t>
        </w:r>
      </w:ins>
      <w:r>
        <w:rPr>
          <w:rFonts w:ascii="NanumGothic" w:hAnsi="NanumGothic"/>
          <w:sz w:val="24"/>
          <w:szCs w:val="24"/>
        </w:rPr>
        <w:t xml:space="preserve"> simultaneous localization and mapping (SLAM) [3] even with </w:t>
      </w:r>
      <w:ins w:id="82" w:author="Choi Hee On" w:date="2019-02-26T22:15:00Z">
        <w:r w:rsidR="00D96A14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>single camera. However</w:t>
      </w:r>
      <w:ins w:id="83" w:author="Choi Hee On" w:date="2019-02-26T22:16:00Z">
        <w:r w:rsidR="00D96A14">
          <w:rPr>
            <w:rFonts w:ascii="NanumGothic" w:hAnsi="NanumGothic"/>
            <w:sz w:val="24"/>
            <w:szCs w:val="24"/>
          </w:rPr>
          <w:t>,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84" w:author="Choi Hee On" w:date="2019-02-26T22:16:00Z">
        <w:r w:rsidDel="00B6051F">
          <w:rPr>
            <w:rFonts w:ascii="NanumGothic" w:hAnsi="NanumGothic"/>
            <w:sz w:val="24"/>
            <w:szCs w:val="24"/>
          </w:rPr>
          <w:delText>since</w:delText>
        </w:r>
      </w:del>
      <w:ins w:id="85" w:author="Choi Hee On" w:date="2019-02-26T22:16:00Z">
        <w:r w:rsidR="00B6051F">
          <w:rPr>
            <w:rFonts w:ascii="NanumGothic" w:hAnsi="NanumGothic"/>
            <w:sz w:val="24"/>
            <w:szCs w:val="24"/>
          </w:rPr>
          <w:t>as</w:t>
        </w:r>
      </w:ins>
      <w:r>
        <w:rPr>
          <w:rFonts w:ascii="NanumGothic" w:hAnsi="NanumGothic"/>
          <w:sz w:val="24"/>
          <w:szCs w:val="24"/>
        </w:rPr>
        <w:t xml:space="preserve"> the sensor integrates the number of photons received in a fixed interval and summarizes the continuous photon flux into discrete images, </w:t>
      </w:r>
      <w:del w:id="86" w:author="Choi Hee On" w:date="2019-02-26T22:17:00Z">
        <w:r w:rsidDel="00B6051F">
          <w:rPr>
            <w:rFonts w:ascii="NanumGothic" w:hAnsi="NanumGothic"/>
            <w:sz w:val="24"/>
            <w:szCs w:val="24"/>
          </w:rPr>
          <w:delText xml:space="preserve">any </w:delText>
        </w:r>
      </w:del>
      <w:r>
        <w:rPr>
          <w:rFonts w:ascii="NanumGothic" w:hAnsi="NanumGothic"/>
          <w:sz w:val="24"/>
          <w:szCs w:val="24"/>
        </w:rPr>
        <w:t>changes</w:t>
      </w:r>
      <w:ins w:id="87" w:author="Choi Hee On" w:date="2019-02-26T22:17:00Z">
        <w:r w:rsidR="00B6051F">
          <w:rPr>
            <w:rFonts w:ascii="NanumGothic" w:hAnsi="NanumGothic"/>
            <w:sz w:val="24"/>
            <w:szCs w:val="24"/>
          </w:rPr>
          <w:t xml:space="preserve"> </w:t>
        </w:r>
      </w:ins>
      <w:del w:id="88" w:author="Choi Hee On" w:date="2019-02-26T22:17:00Z">
        <w:r w:rsidDel="00B6051F">
          <w:rPr>
            <w:rFonts w:ascii="NanumGothic" w:hAnsi="NanumGothic"/>
            <w:sz w:val="24"/>
            <w:szCs w:val="24"/>
          </w:rPr>
          <w:delText xml:space="preserve"> made </w:delText>
        </w:r>
      </w:del>
      <w:r>
        <w:rPr>
          <w:rFonts w:ascii="NanumGothic" w:hAnsi="NanumGothic"/>
          <w:sz w:val="24"/>
          <w:szCs w:val="24"/>
        </w:rPr>
        <w:t xml:space="preserve">in exposure time are not properly demonstrated and some information is even ignored during the blind </w:t>
      </w:r>
      <w:del w:id="89" w:author="Choi Hee On" w:date="2019-02-26T22:17:00Z">
        <w:r w:rsidDel="002B5F24">
          <w:rPr>
            <w:rFonts w:ascii="NanumGothic" w:hAnsi="NanumGothic"/>
            <w:sz w:val="24"/>
            <w:szCs w:val="24"/>
          </w:rPr>
          <w:delText>time</w:delText>
        </w:r>
      </w:del>
      <w:ins w:id="90" w:author="Choi Hee On" w:date="2019-02-26T22:17:00Z">
        <w:r w:rsidR="002B5F24">
          <w:rPr>
            <w:rFonts w:ascii="NanumGothic" w:hAnsi="NanumGothic"/>
            <w:sz w:val="24"/>
            <w:szCs w:val="24"/>
          </w:rPr>
          <w:t>period</w:t>
        </w:r>
      </w:ins>
      <w:r>
        <w:rPr>
          <w:rFonts w:ascii="NanumGothic" w:hAnsi="NanumGothic"/>
          <w:sz w:val="24"/>
          <w:szCs w:val="24"/>
        </w:rPr>
        <w:t>.</w:t>
      </w:r>
    </w:p>
    <w:p w14:paraId="1449928C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6587C419" w14:textId="3562F60E" w:rsidR="00154EE9" w:rsidRDefault="002B5F24">
      <w:pPr>
        <w:wordWrap w:val="0"/>
        <w:rPr>
          <w:rFonts w:ascii="NanumGothic" w:hAnsi="NanumGothic"/>
          <w:sz w:val="24"/>
          <w:szCs w:val="24"/>
        </w:rPr>
      </w:pPr>
      <w:ins w:id="91" w:author="Choi Hee On" w:date="2019-02-26T22:18:00Z">
        <w:r>
          <w:rPr>
            <w:rFonts w:ascii="NanumGothic" w:hAnsi="NanumGothic"/>
            <w:sz w:val="24"/>
            <w:szCs w:val="24"/>
          </w:rPr>
          <w:t xml:space="preserve">In order </w:t>
        </w:r>
      </w:ins>
      <w:del w:id="92" w:author="Choi Hee On" w:date="2019-02-26T22:18:00Z">
        <w:r w:rsidR="0008529C" w:rsidDel="006468A1">
          <w:rPr>
            <w:rFonts w:ascii="NanumGothic" w:hAnsi="NanumGothic"/>
            <w:sz w:val="24"/>
            <w:szCs w:val="24"/>
          </w:rPr>
          <w:delText>T</w:delText>
        </w:r>
      </w:del>
      <w:ins w:id="93" w:author="Choi Hee On" w:date="2019-02-26T22:18:00Z">
        <w:r w:rsidR="006468A1">
          <w:rPr>
            <w:rFonts w:ascii="NanumGothic" w:hAnsi="NanumGothic"/>
            <w:sz w:val="24"/>
            <w:szCs w:val="24"/>
          </w:rPr>
          <w:t>t</w:t>
        </w:r>
      </w:ins>
      <w:r w:rsidR="0008529C">
        <w:rPr>
          <w:rFonts w:ascii="NanumGothic" w:hAnsi="NanumGothic"/>
          <w:sz w:val="24"/>
          <w:szCs w:val="24"/>
        </w:rPr>
        <w:t xml:space="preserve">o overcome these problems, bio-inspired neuromorphic sensors </w:t>
      </w:r>
      <w:del w:id="94" w:author="Choi Hee On" w:date="2019-02-26T22:19:00Z">
        <w:r w:rsidR="0008529C" w:rsidDel="003A2238">
          <w:rPr>
            <w:rFonts w:ascii="NanumGothic" w:hAnsi="NanumGothic"/>
            <w:sz w:val="24"/>
            <w:szCs w:val="24"/>
          </w:rPr>
          <w:delText>or</w:delText>
        </w:r>
      </w:del>
      <w:ins w:id="95" w:author="Choi Hee On" w:date="2019-02-26T22:19:00Z">
        <w:r w:rsidR="003A2238">
          <w:rPr>
            <w:rFonts w:ascii="NanumGothic" w:hAnsi="NanumGothic"/>
            <w:sz w:val="24"/>
            <w:szCs w:val="24"/>
          </w:rPr>
          <w:t>and</w:t>
        </w:r>
      </w:ins>
      <w:r w:rsidR="0008529C">
        <w:rPr>
          <w:rFonts w:ascii="NanumGothic" w:hAnsi="NanumGothic"/>
          <w:sz w:val="24"/>
          <w:szCs w:val="24"/>
        </w:rPr>
        <w:t xml:space="preserve"> event cameras were introduced. Event-based vision system</w:t>
      </w:r>
      <w:ins w:id="96" w:author="Choi Hee On" w:date="2019-02-26T22:19:00Z">
        <w:r w:rsidR="003A2238">
          <w:rPr>
            <w:rFonts w:ascii="NanumGothic" w:hAnsi="NanumGothic"/>
            <w:sz w:val="24"/>
            <w:szCs w:val="24"/>
          </w:rPr>
          <w:t>s</w:t>
        </w:r>
      </w:ins>
      <w:r w:rsidR="0008529C">
        <w:rPr>
          <w:rFonts w:ascii="NanumGothic" w:hAnsi="NanumGothic"/>
          <w:sz w:val="24"/>
          <w:szCs w:val="24"/>
        </w:rPr>
        <w:t xml:space="preserve"> </w:t>
      </w:r>
      <w:ins w:id="97" w:author="Choi Hee On" w:date="2019-02-26T22:19:00Z">
        <w:r w:rsidR="003A2238">
          <w:rPr>
            <w:rFonts w:ascii="NanumGothic" w:hAnsi="NanumGothic"/>
            <w:sz w:val="24"/>
            <w:szCs w:val="24"/>
          </w:rPr>
          <w:t xml:space="preserve">are </w:t>
        </w:r>
      </w:ins>
      <w:r w:rsidR="0008529C">
        <w:rPr>
          <w:rFonts w:ascii="NanumGothic" w:hAnsi="NanumGothic"/>
          <w:sz w:val="24"/>
          <w:szCs w:val="24"/>
        </w:rPr>
        <w:t>base</w:t>
      </w:r>
      <w:ins w:id="98" w:author="Choi Hee On" w:date="2019-02-26T22:19:00Z">
        <w:r w:rsidR="003A2238">
          <w:rPr>
            <w:rFonts w:ascii="NanumGothic" w:hAnsi="NanumGothic"/>
            <w:sz w:val="24"/>
            <w:szCs w:val="24"/>
          </w:rPr>
          <w:t>d</w:t>
        </w:r>
      </w:ins>
      <w:del w:id="99" w:author="Choi Hee On" w:date="2019-02-26T22:19:00Z">
        <w:r w:rsidR="0008529C" w:rsidDel="003A2238">
          <w:rPr>
            <w:rFonts w:ascii="NanumGothic" w:hAnsi="NanumGothic"/>
            <w:sz w:val="24"/>
            <w:szCs w:val="24"/>
          </w:rPr>
          <w:delText>s</w:delText>
        </w:r>
      </w:del>
      <w:r w:rsidR="0008529C">
        <w:rPr>
          <w:rFonts w:ascii="NanumGothic" w:hAnsi="NanumGothic"/>
          <w:sz w:val="24"/>
          <w:szCs w:val="24"/>
        </w:rPr>
        <w:t xml:space="preserve"> on the rate </w:t>
      </w:r>
      <w:del w:id="100" w:author="Choi Hee On" w:date="2019-02-26T22:19:00Z">
        <w:r w:rsidR="0008529C" w:rsidDel="003A2238">
          <w:rPr>
            <w:rFonts w:ascii="NanumGothic" w:hAnsi="NanumGothic"/>
            <w:sz w:val="24"/>
            <w:szCs w:val="24"/>
          </w:rPr>
          <w:delText>of</w:delText>
        </w:r>
      </w:del>
      <w:ins w:id="101" w:author="Choi Hee On" w:date="2019-02-26T22:19:00Z">
        <w:r w:rsidR="003A2238">
          <w:rPr>
            <w:rFonts w:ascii="NanumGothic" w:hAnsi="NanumGothic"/>
            <w:sz w:val="24"/>
            <w:szCs w:val="24"/>
          </w:rPr>
          <w:t>at which</w:t>
        </w:r>
      </w:ins>
      <w:r w:rsidR="0008529C">
        <w:rPr>
          <w:rFonts w:ascii="NanumGothic" w:hAnsi="NanumGothic"/>
          <w:sz w:val="24"/>
          <w:szCs w:val="24"/>
        </w:rPr>
        <w:t xml:space="preserve"> photon</w:t>
      </w:r>
      <w:ins w:id="102" w:author="Choi Hee On" w:date="2019-02-26T22:19:00Z">
        <w:r w:rsidR="003A2238">
          <w:rPr>
            <w:rFonts w:ascii="NanumGothic" w:hAnsi="NanumGothic"/>
            <w:sz w:val="24"/>
            <w:szCs w:val="24"/>
          </w:rPr>
          <w:t>s</w:t>
        </w:r>
      </w:ins>
      <w:r w:rsidR="0008529C">
        <w:rPr>
          <w:rFonts w:ascii="NanumGothic" w:hAnsi="NanumGothic"/>
          <w:sz w:val="24"/>
          <w:szCs w:val="24"/>
        </w:rPr>
        <w:t xml:space="preserve"> enter</w:t>
      </w:r>
      <w:del w:id="103" w:author="Choi Hee On" w:date="2019-02-26T22:19:00Z">
        <w:r w:rsidR="0008529C" w:rsidDel="003A2238">
          <w:rPr>
            <w:rFonts w:ascii="NanumGothic" w:hAnsi="NanumGothic"/>
            <w:sz w:val="24"/>
            <w:szCs w:val="24"/>
          </w:rPr>
          <w:delText>ing</w:delText>
        </w:r>
      </w:del>
      <w:r w:rsidR="0008529C">
        <w:rPr>
          <w:rFonts w:ascii="NanumGothic" w:hAnsi="NanumGothic"/>
          <w:sz w:val="24"/>
          <w:szCs w:val="24"/>
        </w:rPr>
        <w:t xml:space="preserve"> each pixel, </w:t>
      </w:r>
      <w:commentRangeStart w:id="104"/>
      <w:r w:rsidR="0008529C">
        <w:rPr>
          <w:rFonts w:ascii="NanumGothic" w:hAnsi="NanumGothic"/>
          <w:sz w:val="24"/>
          <w:szCs w:val="24"/>
        </w:rPr>
        <w:t xml:space="preserve">avoiding integration and asynchronously responding to </w:t>
      </w:r>
      <w:del w:id="105" w:author="Choi Hee On" w:date="2019-02-26T22:28:00Z">
        <w:r w:rsidR="0008529C" w:rsidDel="009F5A3D">
          <w:rPr>
            <w:rFonts w:ascii="NanumGothic" w:hAnsi="NanumGothic"/>
            <w:sz w:val="24"/>
            <w:szCs w:val="24"/>
          </w:rPr>
          <w:delText xml:space="preserve">the </w:delText>
        </w:r>
      </w:del>
      <w:ins w:id="106" w:author="Choi Hee On" w:date="2019-02-26T22:20:00Z">
        <w:r w:rsidR="003A2238">
          <w:rPr>
            <w:rFonts w:ascii="NanumGothic" w:hAnsi="NanumGothic"/>
            <w:sz w:val="24"/>
            <w:szCs w:val="24"/>
          </w:rPr>
          <w:t>change</w:t>
        </w:r>
      </w:ins>
      <w:ins w:id="107" w:author="Choi Hee On" w:date="2019-02-26T22:28:00Z">
        <w:r w:rsidR="009F5A3D">
          <w:rPr>
            <w:rFonts w:ascii="NanumGothic" w:hAnsi="NanumGothic"/>
            <w:sz w:val="24"/>
            <w:szCs w:val="24"/>
          </w:rPr>
          <w:t>s</w:t>
        </w:r>
      </w:ins>
      <w:ins w:id="108" w:author="Choi Hee On" w:date="2019-02-26T22:20:00Z">
        <w:r w:rsidR="003A2238">
          <w:rPr>
            <w:rFonts w:ascii="NanumGothic" w:hAnsi="NanumGothic"/>
            <w:sz w:val="24"/>
            <w:szCs w:val="24"/>
          </w:rPr>
          <w:t xml:space="preserve"> in </w:t>
        </w:r>
      </w:ins>
      <w:r w:rsidR="0008529C">
        <w:rPr>
          <w:rFonts w:ascii="NanumGothic" w:hAnsi="NanumGothic"/>
          <w:sz w:val="24"/>
          <w:szCs w:val="24"/>
        </w:rPr>
        <w:t>luminance</w:t>
      </w:r>
      <w:del w:id="109" w:author="Choi Hee On" w:date="2019-02-26T22:20:00Z">
        <w:r w:rsidR="0008529C" w:rsidDel="003A2238">
          <w:rPr>
            <w:rFonts w:ascii="NanumGothic" w:hAnsi="NanumGothic"/>
            <w:sz w:val="24"/>
            <w:szCs w:val="24"/>
          </w:rPr>
          <w:delText xml:space="preserve"> change</w:delText>
        </w:r>
      </w:del>
      <w:r w:rsidR="0008529C">
        <w:rPr>
          <w:rFonts w:ascii="NanumGothic" w:hAnsi="NanumGothic"/>
          <w:sz w:val="24"/>
          <w:szCs w:val="24"/>
        </w:rPr>
        <w:t xml:space="preserve"> in log scale</w:t>
      </w:r>
      <w:commentRangeEnd w:id="104"/>
      <w:r w:rsidR="004421F2">
        <w:rPr>
          <w:rStyle w:val="CommentReference"/>
        </w:rPr>
        <w:commentReference w:id="104"/>
      </w:r>
      <w:r w:rsidR="0008529C">
        <w:rPr>
          <w:rFonts w:ascii="NanumGothic" w:hAnsi="NanumGothic"/>
          <w:sz w:val="24"/>
          <w:szCs w:val="24"/>
        </w:rPr>
        <w:t xml:space="preserve">. </w:t>
      </w:r>
      <w:del w:id="110" w:author="Choi Hee On" w:date="2019-02-26T22:28:00Z">
        <w:r w:rsidR="0008529C" w:rsidDel="009F5A3D">
          <w:rPr>
            <w:rFonts w:ascii="NanumGothic" w:hAnsi="NanumGothic"/>
            <w:sz w:val="24"/>
            <w:szCs w:val="24"/>
          </w:rPr>
          <w:delText>Thus</w:delText>
        </w:r>
      </w:del>
      <w:ins w:id="111" w:author="Choi Hee On" w:date="2019-02-26T22:28:00Z">
        <w:r w:rsidR="009F5A3D">
          <w:rPr>
            <w:rFonts w:ascii="NanumGothic" w:hAnsi="NanumGothic"/>
            <w:sz w:val="24"/>
            <w:szCs w:val="24"/>
          </w:rPr>
          <w:t>Therefore,</w:t>
        </w:r>
      </w:ins>
      <w:r w:rsidR="0008529C">
        <w:rPr>
          <w:rFonts w:ascii="NanumGothic" w:hAnsi="NanumGothic"/>
          <w:sz w:val="24"/>
          <w:szCs w:val="24"/>
        </w:rPr>
        <w:t xml:space="preserve"> event cameras retain </w:t>
      </w:r>
      <w:ins w:id="112" w:author="Choi Hee On" w:date="2019-02-26T22:29:00Z">
        <w:r w:rsidR="00554AE7">
          <w:rPr>
            <w:rFonts w:ascii="NanumGothic" w:hAnsi="NanumGothic"/>
            <w:sz w:val="24"/>
            <w:szCs w:val="24"/>
          </w:rPr>
          <w:t xml:space="preserve">a </w:t>
        </w:r>
      </w:ins>
      <w:r w:rsidR="0008529C">
        <w:rPr>
          <w:rFonts w:ascii="NanumGothic" w:hAnsi="NanumGothic"/>
          <w:sz w:val="24"/>
          <w:szCs w:val="24"/>
        </w:rPr>
        <w:t>higher dynamic range (up to 130dB</w:t>
      </w:r>
      <w:ins w:id="113" w:author="Choi Hee On" w:date="2019-02-26T22:30:00Z">
        <w:r w:rsidR="00A037BC">
          <w:rPr>
            <w:rFonts w:ascii="NanumGothic" w:hAnsi="NanumGothic"/>
            <w:sz w:val="24"/>
            <w:szCs w:val="24"/>
          </w:rPr>
          <w:t>,</w:t>
        </w:r>
        <w:r w:rsidR="00566686">
          <w:rPr>
            <w:rFonts w:ascii="NanumGothic" w:hAnsi="NanumGothic"/>
            <w:sz w:val="24"/>
            <w:szCs w:val="24"/>
          </w:rPr>
          <w:t xml:space="preserve"> which is significantly </w:t>
        </w:r>
      </w:ins>
      <w:ins w:id="114" w:author="Choi Hee On" w:date="2019-02-26T22:31:00Z">
        <w:r w:rsidR="00566686">
          <w:rPr>
            <w:rFonts w:ascii="NanumGothic" w:hAnsi="NanumGothic"/>
            <w:sz w:val="24"/>
            <w:szCs w:val="24"/>
          </w:rPr>
          <w:t>higher than the 60dB of</w:t>
        </w:r>
      </w:ins>
      <w:ins w:id="115" w:author="Choi Hee On" w:date="2019-02-26T22:29:00Z">
        <w:r w:rsidR="00554AE7">
          <w:rPr>
            <w:rFonts w:ascii="NanumGothic" w:hAnsi="NanumGothic"/>
            <w:sz w:val="24"/>
            <w:szCs w:val="24"/>
          </w:rPr>
          <w:t xml:space="preserve"> </w:t>
        </w:r>
      </w:ins>
      <w:del w:id="116" w:author="Choi Hee On" w:date="2019-02-26T22:29:00Z">
        <w:r w:rsidR="0008529C" w:rsidDel="00554AE7">
          <w:rPr>
            <w:rFonts w:ascii="NanumGothic" w:hAnsi="NanumGothic"/>
            <w:sz w:val="24"/>
            <w:szCs w:val="24"/>
          </w:rPr>
          <w:delText xml:space="preserve"> when </w:delText>
        </w:r>
      </w:del>
      <w:r w:rsidR="0008529C">
        <w:rPr>
          <w:rFonts w:ascii="NanumGothic" w:hAnsi="NanumGothic"/>
          <w:sz w:val="24"/>
          <w:szCs w:val="24"/>
        </w:rPr>
        <w:t>conventional cameras</w:t>
      </w:r>
      <w:del w:id="117" w:author="Choi Hee On" w:date="2019-02-26T22:31:00Z">
        <w:r w:rsidR="0008529C" w:rsidDel="00F10D02">
          <w:rPr>
            <w:rFonts w:ascii="NanumGothic" w:hAnsi="NanumGothic"/>
            <w:sz w:val="24"/>
            <w:szCs w:val="24"/>
          </w:rPr>
          <w:delText xml:space="preserve"> have 60dB</w:delText>
        </w:r>
      </w:del>
      <w:r w:rsidR="0008529C">
        <w:rPr>
          <w:rFonts w:ascii="NanumGothic" w:hAnsi="NanumGothic"/>
          <w:sz w:val="24"/>
          <w:szCs w:val="24"/>
        </w:rPr>
        <w:t>)</w:t>
      </w:r>
      <w:del w:id="118" w:author="Choi Hee On" w:date="2019-02-26T22:29:00Z">
        <w:r w:rsidR="0008529C" w:rsidDel="00554AE7">
          <w:rPr>
            <w:rFonts w:ascii="NanumGothic" w:hAnsi="NanumGothic"/>
            <w:sz w:val="24"/>
            <w:szCs w:val="24"/>
          </w:rPr>
          <w:delText>,</w:delText>
        </w:r>
      </w:del>
      <w:r w:rsidR="0008529C">
        <w:rPr>
          <w:rFonts w:ascii="NanumGothic" w:hAnsi="NanumGothic"/>
          <w:sz w:val="24"/>
          <w:szCs w:val="24"/>
        </w:rPr>
        <w:t xml:space="preserve"> and lower latency (</w:t>
      </w:r>
      <w:ins w:id="119" w:author="Choi Hee On" w:date="2019-02-26T22:30:00Z">
        <w:r w:rsidR="00566686">
          <w:rPr>
            <w:rFonts w:ascii="NanumGothic" w:hAnsi="NanumGothic"/>
            <w:sz w:val="24"/>
            <w:szCs w:val="24"/>
          </w:rPr>
          <w:t xml:space="preserve">only </w:t>
        </w:r>
      </w:ins>
      <w:del w:id="120" w:author="Choi Hee On" w:date="2019-02-26T22:30:00Z">
        <w:r w:rsidR="0008529C" w:rsidDel="00566686">
          <w:rPr>
            <w:rFonts w:ascii="NanumGothic" w:hAnsi="NanumGothic"/>
            <w:sz w:val="24"/>
            <w:szCs w:val="24"/>
          </w:rPr>
          <w:delText>few</w:delText>
        </w:r>
      </w:del>
      <w:ins w:id="121" w:author="Choi Hee On" w:date="2019-02-26T22:30:00Z">
        <w:r w:rsidR="00566686">
          <w:rPr>
            <w:rFonts w:ascii="NanumGothic" w:hAnsi="NanumGothic"/>
            <w:sz w:val="24"/>
            <w:szCs w:val="24"/>
          </w:rPr>
          <w:t>several</w:t>
        </w:r>
      </w:ins>
      <w:r w:rsidR="0008529C">
        <w:rPr>
          <w:rFonts w:ascii="NanumGothic" w:hAnsi="NanumGothic"/>
          <w:sz w:val="24"/>
          <w:szCs w:val="24"/>
        </w:rPr>
        <w:t xml:space="preserve"> µs).</w:t>
      </w:r>
    </w:p>
    <w:p w14:paraId="247AD89D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17D4B73C" w14:textId="71F1C7DB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>However</w:t>
      </w:r>
      <w:ins w:id="122" w:author="Choi Hee On" w:date="2019-02-26T22:31:00Z">
        <w:r w:rsidR="00F10D02">
          <w:rPr>
            <w:rFonts w:ascii="NanumGothic" w:hAnsi="NanumGothic"/>
            <w:sz w:val="24"/>
            <w:szCs w:val="24"/>
          </w:rPr>
          <w:t>,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123" w:author="Choi Hee On" w:date="2019-02-26T22:31:00Z">
        <w:r w:rsidDel="00F10D02">
          <w:rPr>
            <w:rFonts w:ascii="NanumGothic" w:hAnsi="NanumGothic"/>
            <w:sz w:val="24"/>
            <w:szCs w:val="24"/>
          </w:rPr>
          <w:delText>since</w:delText>
        </w:r>
      </w:del>
      <w:ins w:id="124" w:author="Choi Hee On" w:date="2019-02-26T22:31:00Z">
        <w:r w:rsidR="00F10D02">
          <w:rPr>
            <w:rFonts w:ascii="NanumGothic" w:hAnsi="NanumGothic"/>
            <w:sz w:val="24"/>
            <w:szCs w:val="24"/>
          </w:rPr>
          <w:t>as</w:t>
        </w:r>
      </w:ins>
      <w:r>
        <w:rPr>
          <w:rFonts w:ascii="NanumGothic" w:hAnsi="NanumGothic"/>
          <w:sz w:val="24"/>
          <w:szCs w:val="24"/>
        </w:rPr>
        <w:t xml:space="preserve"> event camera</w:t>
      </w:r>
      <w:ins w:id="125" w:author="Choi Hee On" w:date="2019-02-26T22:31:00Z">
        <w:r w:rsidR="00F10D02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follow</w:t>
      </w:r>
      <w:del w:id="126" w:author="Choi Hee On" w:date="2019-02-26T22:31:00Z">
        <w:r w:rsidDel="00F10D02">
          <w:rPr>
            <w:rFonts w:ascii="NanumGothic" w:hAnsi="NanumGothic"/>
            <w:sz w:val="24"/>
            <w:szCs w:val="24"/>
          </w:rPr>
          <w:delText>s</w:delText>
        </w:r>
      </w:del>
      <w:r>
        <w:rPr>
          <w:rFonts w:ascii="NanumGothic" w:hAnsi="NanumGothic"/>
          <w:sz w:val="24"/>
          <w:szCs w:val="24"/>
        </w:rPr>
        <w:t xml:space="preserve"> Address-Event-Representation (AER) to demonstrate </w:t>
      </w:r>
      <w:commentRangeStart w:id="127"/>
      <w:r>
        <w:rPr>
          <w:rFonts w:ascii="NanumGothic" w:hAnsi="NanumGothic"/>
          <w:sz w:val="24"/>
          <w:szCs w:val="24"/>
        </w:rPr>
        <w:t xml:space="preserve">every </w:t>
      </w:r>
      <w:ins w:id="128" w:author="Choi Hee On" w:date="2019-02-26T22:32:00Z">
        <w:r w:rsidR="00CA169A">
          <w:rPr>
            <w:rFonts w:ascii="NanumGothic" w:hAnsi="NanumGothic"/>
            <w:sz w:val="24"/>
            <w:szCs w:val="24"/>
          </w:rPr>
          <w:t xml:space="preserve">luminance change </w:t>
        </w:r>
      </w:ins>
      <w:ins w:id="129" w:author="Choi Hee On" w:date="2019-02-27T02:32:00Z">
        <w:r w:rsidR="00736221">
          <w:rPr>
            <w:rFonts w:ascii="NanumGothic" w:hAnsi="NanumGothic"/>
            <w:sz w:val="24"/>
            <w:szCs w:val="24"/>
          </w:rPr>
          <w:t>i</w:t>
        </w:r>
      </w:ins>
      <w:ins w:id="130" w:author="Choi Hee On" w:date="2019-02-27T02:33:00Z">
        <w:r w:rsidR="00736221">
          <w:rPr>
            <w:rFonts w:ascii="NanumGothic" w:hAnsi="NanumGothic"/>
            <w:sz w:val="24"/>
            <w:szCs w:val="24"/>
          </w:rPr>
          <w:t>n</w:t>
        </w:r>
      </w:ins>
      <w:ins w:id="131" w:author="Choi Hee On" w:date="2019-02-26T22:32:00Z">
        <w:r w:rsidR="00CA169A">
          <w:rPr>
            <w:rFonts w:ascii="NanumGothic" w:hAnsi="NanumGothic"/>
            <w:sz w:val="24"/>
            <w:szCs w:val="24"/>
          </w:rPr>
          <w:t xml:space="preserve"> individual </w:t>
        </w:r>
      </w:ins>
      <w:r>
        <w:rPr>
          <w:rFonts w:ascii="NanumGothic" w:hAnsi="NanumGothic"/>
          <w:sz w:val="24"/>
          <w:szCs w:val="24"/>
        </w:rPr>
        <w:t>pixel</w:t>
      </w:r>
      <w:ins w:id="132" w:author="Choi Hee On" w:date="2019-02-26T22:32:00Z">
        <w:r w:rsidR="00CA169A">
          <w:rPr>
            <w:rFonts w:ascii="NanumGothic" w:hAnsi="NanumGothic"/>
            <w:sz w:val="24"/>
            <w:szCs w:val="24"/>
          </w:rPr>
          <w:t>s</w:t>
        </w:r>
        <w:r w:rsidR="00C766D7">
          <w:rPr>
            <w:rFonts w:ascii="NanumGothic" w:hAnsi="NanumGothic"/>
            <w:sz w:val="24"/>
            <w:szCs w:val="24"/>
          </w:rPr>
          <w:t>,</w:t>
        </w:r>
      </w:ins>
      <w:commentRangeEnd w:id="127"/>
      <w:ins w:id="133" w:author="Choi Hee On" w:date="2019-02-27T01:26:00Z">
        <w:r w:rsidR="00130A73">
          <w:rPr>
            <w:rStyle w:val="CommentReference"/>
          </w:rPr>
          <w:commentReference w:id="127"/>
        </w:r>
      </w:ins>
      <w:del w:id="134" w:author="Choi Hee On" w:date="2019-02-26T22:32:00Z">
        <w:r w:rsidDel="00CA169A">
          <w:rPr>
            <w:rFonts w:ascii="NanumGothic" w:hAnsi="NanumGothic"/>
            <w:sz w:val="24"/>
            <w:szCs w:val="24"/>
          </w:rPr>
          <w:delText>-wise individual luminance change</w:delText>
        </w:r>
      </w:del>
      <w:r>
        <w:rPr>
          <w:rFonts w:ascii="NanumGothic" w:hAnsi="NanumGothic"/>
          <w:sz w:val="24"/>
          <w:szCs w:val="24"/>
        </w:rPr>
        <w:t xml:space="preserve"> which </w:t>
      </w:r>
      <w:del w:id="135" w:author="Choi Hee On" w:date="2019-02-26T22:32:00Z">
        <w:r w:rsidDel="00C766D7">
          <w:rPr>
            <w:rFonts w:ascii="NanumGothic" w:hAnsi="NanumGothic"/>
            <w:sz w:val="24"/>
            <w:szCs w:val="24"/>
          </w:rPr>
          <w:delText>is</w:delText>
        </w:r>
      </w:del>
      <w:ins w:id="136" w:author="Choi Hee On" w:date="2019-02-26T22:32:00Z">
        <w:r w:rsidR="00C766D7">
          <w:rPr>
            <w:rFonts w:ascii="NanumGothic" w:hAnsi="NanumGothic"/>
            <w:sz w:val="24"/>
            <w:szCs w:val="24"/>
          </w:rPr>
          <w:t>are</w:t>
        </w:r>
      </w:ins>
      <w:r>
        <w:rPr>
          <w:rFonts w:ascii="NanumGothic" w:hAnsi="NanumGothic"/>
          <w:sz w:val="24"/>
          <w:szCs w:val="24"/>
        </w:rPr>
        <w:t xml:space="preserve"> produced asynchronously in each pixel, </w:t>
      </w:r>
      <w:del w:id="137" w:author="Choi Hee On" w:date="2019-02-26T22:33:00Z">
        <w:r w:rsidDel="00C766D7">
          <w:rPr>
            <w:rFonts w:ascii="NanumGothic" w:hAnsi="NanumGothic"/>
            <w:sz w:val="24"/>
            <w:szCs w:val="24"/>
          </w:rPr>
          <w:delText xml:space="preserve">every </w:delText>
        </w:r>
      </w:del>
      <w:ins w:id="138" w:author="Choi Hee On" w:date="2019-02-26T22:33:00Z">
        <w:r w:rsidR="00C766D7">
          <w:rPr>
            <w:rFonts w:ascii="NanumGothic" w:hAnsi="NanumGothic"/>
            <w:sz w:val="24"/>
            <w:szCs w:val="24"/>
          </w:rPr>
          <w:t xml:space="preserve">not all </w:t>
        </w:r>
      </w:ins>
      <w:r>
        <w:rPr>
          <w:rFonts w:ascii="NanumGothic" w:hAnsi="NanumGothic"/>
          <w:sz w:val="24"/>
          <w:szCs w:val="24"/>
        </w:rPr>
        <w:t>algorithm</w:t>
      </w:r>
      <w:ins w:id="139" w:author="Choi Hee On" w:date="2019-02-26T22:33:00Z">
        <w:r w:rsidR="00C766D7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based on image-based techniques are </w:t>
      </w:r>
      <w:del w:id="140" w:author="Choi Hee On" w:date="2019-02-26T22:33:00Z">
        <w:r w:rsidDel="00C766D7">
          <w:rPr>
            <w:rFonts w:ascii="NanumGothic" w:hAnsi="NanumGothic"/>
            <w:sz w:val="24"/>
            <w:szCs w:val="24"/>
          </w:rPr>
          <w:delText xml:space="preserve">not </w:delText>
        </w:r>
      </w:del>
      <w:r>
        <w:rPr>
          <w:rFonts w:ascii="NanumGothic" w:hAnsi="NanumGothic"/>
          <w:sz w:val="24"/>
          <w:szCs w:val="24"/>
        </w:rPr>
        <w:t xml:space="preserve">applicable for these type of sensors. </w:t>
      </w:r>
      <w:del w:id="141" w:author="Choi Hee On" w:date="2019-02-26T22:33:00Z">
        <w:r w:rsidDel="004C1A68">
          <w:rPr>
            <w:rFonts w:ascii="NanumGothic" w:hAnsi="NanumGothic"/>
            <w:sz w:val="24"/>
            <w:szCs w:val="24"/>
          </w:rPr>
          <w:delText>The f</w:delText>
        </w:r>
      </w:del>
      <w:ins w:id="142" w:author="Choi Hee On" w:date="2019-02-26T22:33:00Z">
        <w:r w:rsidR="004C1A68">
          <w:rPr>
            <w:rFonts w:ascii="NanumGothic" w:hAnsi="NanumGothic"/>
            <w:sz w:val="24"/>
            <w:szCs w:val="24"/>
          </w:rPr>
          <w:t>F</w:t>
        </w:r>
      </w:ins>
      <w:r>
        <w:rPr>
          <w:rFonts w:ascii="NanumGothic" w:hAnsi="NanumGothic"/>
          <w:sz w:val="24"/>
          <w:szCs w:val="24"/>
        </w:rPr>
        <w:t>rame-based camera</w:t>
      </w:r>
      <w:ins w:id="143" w:author="Choi Hee On" w:date="2019-02-26T22:33:00Z">
        <w:r w:rsidR="004C1A68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produce</w:t>
      </w:r>
      <w:del w:id="144" w:author="Choi Hee On" w:date="2019-02-26T22:33:00Z">
        <w:r w:rsidDel="004C1A68">
          <w:rPr>
            <w:rFonts w:ascii="NanumGothic" w:hAnsi="NanumGothic"/>
            <w:sz w:val="24"/>
            <w:szCs w:val="24"/>
          </w:rPr>
          <w:delText>s</w:delText>
        </w:r>
      </w:del>
      <w:r>
        <w:rPr>
          <w:rFonts w:ascii="NanumGothic" w:hAnsi="NanumGothic"/>
          <w:sz w:val="24"/>
          <w:szCs w:val="24"/>
        </w:rPr>
        <w:t xml:space="preserve"> discrete and sequential images </w:t>
      </w:r>
      <w:del w:id="145" w:author="Choi Hee On" w:date="2019-02-26T22:33:00Z">
        <w:r w:rsidDel="004C1A68">
          <w:rPr>
            <w:rFonts w:ascii="NanumGothic" w:hAnsi="NanumGothic"/>
            <w:sz w:val="24"/>
            <w:szCs w:val="24"/>
          </w:rPr>
          <w:delText>which</w:delText>
        </w:r>
      </w:del>
      <w:ins w:id="146" w:author="Choi Hee On" w:date="2019-02-26T22:33:00Z">
        <w:r w:rsidR="004C1A68">
          <w:rPr>
            <w:rFonts w:ascii="NanumGothic" w:hAnsi="NanumGothic"/>
            <w:sz w:val="24"/>
            <w:szCs w:val="24"/>
          </w:rPr>
          <w:t>that</w:t>
        </w:r>
      </w:ins>
      <w:r>
        <w:rPr>
          <w:rFonts w:ascii="NanumGothic" w:hAnsi="NanumGothic"/>
          <w:sz w:val="24"/>
          <w:szCs w:val="24"/>
        </w:rPr>
        <w:t xml:space="preserve"> are </w:t>
      </w:r>
      <w:del w:id="147" w:author="Choi Hee On" w:date="2019-02-26T22:34:00Z">
        <w:r w:rsidDel="00762D48">
          <w:rPr>
            <w:rFonts w:ascii="NanumGothic" w:hAnsi="NanumGothic"/>
            <w:sz w:val="24"/>
            <w:szCs w:val="24"/>
          </w:rPr>
          <w:delText>nearly</w:delText>
        </w:r>
      </w:del>
      <w:ins w:id="148" w:author="Choi Hee On" w:date="2019-02-26T22:34:00Z">
        <w:r w:rsidR="00762D48">
          <w:rPr>
            <w:rFonts w:ascii="NanumGothic" w:hAnsi="NanumGothic"/>
            <w:sz w:val="24"/>
            <w:szCs w:val="24"/>
          </w:rPr>
          <w:t>mostly</w:t>
        </w:r>
      </w:ins>
      <w:r>
        <w:rPr>
          <w:rFonts w:ascii="NanumGothic" w:hAnsi="NanumGothic"/>
          <w:sz w:val="24"/>
          <w:szCs w:val="24"/>
        </w:rPr>
        <w:t xml:space="preserve"> independent of motion. Th</w:t>
      </w:r>
      <w:del w:id="149" w:author="Choi Hee On" w:date="2019-02-26T22:34:00Z">
        <w:r w:rsidDel="00762D48">
          <w:rPr>
            <w:rFonts w:ascii="NanumGothic" w:hAnsi="NanumGothic"/>
            <w:sz w:val="24"/>
            <w:szCs w:val="24"/>
          </w:rPr>
          <w:delText>us</w:delText>
        </w:r>
      </w:del>
      <w:ins w:id="150" w:author="Choi Hee On" w:date="2019-02-26T22:34:00Z">
        <w:r w:rsidR="00762D48">
          <w:rPr>
            <w:rFonts w:ascii="NanumGothic" w:hAnsi="NanumGothic"/>
            <w:sz w:val="24"/>
            <w:szCs w:val="24"/>
          </w:rPr>
          <w:t>erefore,</w:t>
        </w:r>
      </w:ins>
      <w:r>
        <w:rPr>
          <w:rFonts w:ascii="NanumGothic" w:hAnsi="NanumGothic"/>
          <w:sz w:val="24"/>
          <w:szCs w:val="24"/>
        </w:rPr>
        <w:t xml:space="preserve"> to handle VO, data correspondence should be </w:t>
      </w:r>
      <w:del w:id="151" w:author="Choi Hee On" w:date="2019-02-26T22:34:00Z">
        <w:r w:rsidDel="00762D48">
          <w:rPr>
            <w:rFonts w:ascii="NanumGothic" w:hAnsi="NanumGothic"/>
            <w:sz w:val="24"/>
            <w:szCs w:val="24"/>
          </w:rPr>
          <w:delText>built</w:delText>
        </w:r>
      </w:del>
      <w:ins w:id="152" w:author="Choi Hee On" w:date="2019-02-26T22:34:00Z">
        <w:r w:rsidR="00762D48">
          <w:rPr>
            <w:rFonts w:ascii="NanumGothic" w:hAnsi="NanumGothic"/>
            <w:sz w:val="24"/>
            <w:szCs w:val="24"/>
          </w:rPr>
          <w:t>established</w:t>
        </w:r>
      </w:ins>
      <w:r>
        <w:rPr>
          <w:rFonts w:ascii="NanumGothic" w:hAnsi="NanumGothic"/>
          <w:sz w:val="24"/>
          <w:szCs w:val="24"/>
        </w:rPr>
        <w:t xml:space="preserve"> </w:t>
      </w:r>
      <w:ins w:id="153" w:author="Choi Hee On" w:date="2019-02-27T02:33:00Z">
        <w:r w:rsidR="00EB2B94">
          <w:rPr>
            <w:rFonts w:ascii="NanumGothic" w:hAnsi="NanumGothic"/>
            <w:sz w:val="24"/>
            <w:szCs w:val="24"/>
          </w:rPr>
          <w:t>for</w:t>
        </w:r>
      </w:ins>
      <w:del w:id="154" w:author="Choi Hee On" w:date="2019-02-27T02:33:00Z">
        <w:r w:rsidDel="00EB2B94">
          <w:rPr>
            <w:rFonts w:ascii="NanumGothic" w:hAnsi="NanumGothic"/>
            <w:sz w:val="24"/>
            <w:szCs w:val="24"/>
          </w:rPr>
          <w:delText>upon</w:delText>
        </w:r>
      </w:del>
      <w:r>
        <w:rPr>
          <w:rFonts w:ascii="NanumGothic" w:hAnsi="NanumGothic"/>
          <w:sz w:val="24"/>
          <w:szCs w:val="24"/>
        </w:rPr>
        <w:t xml:space="preserve"> sequential images and poses </w:t>
      </w:r>
      <w:ins w:id="155" w:author="Choi Hee On" w:date="2019-02-26T22:35:00Z">
        <w:r w:rsidR="0098726E">
          <w:rPr>
            <w:rFonts w:ascii="NanumGothic" w:hAnsi="NanumGothic"/>
            <w:sz w:val="24"/>
            <w:szCs w:val="24"/>
          </w:rPr>
          <w:t>should be</w:t>
        </w:r>
      </w:ins>
      <w:del w:id="156" w:author="Choi Hee On" w:date="2019-02-26T22:35:00Z">
        <w:r w:rsidDel="0098726E">
          <w:rPr>
            <w:rFonts w:ascii="NanumGothic" w:hAnsi="NanumGothic"/>
            <w:sz w:val="24"/>
            <w:szCs w:val="24"/>
          </w:rPr>
          <w:delText>are</w:delText>
        </w:r>
      </w:del>
      <w:r>
        <w:rPr>
          <w:rFonts w:ascii="NanumGothic" w:hAnsi="NanumGothic"/>
          <w:sz w:val="24"/>
          <w:szCs w:val="24"/>
        </w:rPr>
        <w:t xml:space="preserve"> estimated for each frame. </w:t>
      </w:r>
      <w:ins w:id="157" w:author="Choi Hee On" w:date="2019-02-26T22:36:00Z">
        <w:r w:rsidR="00F12AFE">
          <w:rPr>
            <w:rFonts w:ascii="NanumGothic" w:hAnsi="NanumGothic"/>
            <w:sz w:val="24"/>
            <w:szCs w:val="24"/>
          </w:rPr>
          <w:t>Conversely</w:t>
        </w:r>
      </w:ins>
      <w:del w:id="158" w:author="Choi Hee On" w:date="2019-02-26T22:36:00Z">
        <w:r w:rsidDel="00F12AFE">
          <w:rPr>
            <w:rFonts w:ascii="NanumGothic" w:hAnsi="NanumGothic"/>
            <w:sz w:val="24"/>
            <w:szCs w:val="24"/>
          </w:rPr>
          <w:delText>However</w:delText>
        </w:r>
      </w:del>
      <w:r>
        <w:rPr>
          <w:rFonts w:ascii="NanumGothic" w:hAnsi="NanumGothic"/>
          <w:sz w:val="24"/>
          <w:szCs w:val="24"/>
        </w:rPr>
        <w:t xml:space="preserve">, </w:t>
      </w:r>
      <w:del w:id="159" w:author="Choi Hee On" w:date="2019-02-26T22:36:00Z">
        <w:r w:rsidDel="00597B6D">
          <w:rPr>
            <w:rFonts w:ascii="NanumGothic" w:hAnsi="NanumGothic"/>
            <w:sz w:val="24"/>
            <w:szCs w:val="24"/>
          </w:rPr>
          <w:delText xml:space="preserve">the </w:delText>
        </w:r>
      </w:del>
      <w:r>
        <w:rPr>
          <w:rFonts w:ascii="NanumGothic" w:hAnsi="NanumGothic"/>
          <w:sz w:val="24"/>
          <w:szCs w:val="24"/>
        </w:rPr>
        <w:t>event camera</w:t>
      </w:r>
      <w:ins w:id="160" w:author="Choi Hee On" w:date="2019-02-26T22:36:00Z">
        <w:r w:rsidR="00597B6D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sense</w:t>
      </w:r>
      <w:del w:id="161" w:author="Choi Hee On" w:date="2019-02-26T22:36:00Z">
        <w:r w:rsidDel="00F12AFE">
          <w:rPr>
            <w:rFonts w:ascii="NanumGothic" w:hAnsi="NanumGothic"/>
            <w:sz w:val="24"/>
            <w:szCs w:val="24"/>
          </w:rPr>
          <w:delText>s</w:delText>
        </w:r>
      </w:del>
      <w:r>
        <w:rPr>
          <w:rFonts w:ascii="NanumGothic" w:hAnsi="NanumGothic"/>
          <w:sz w:val="24"/>
          <w:szCs w:val="24"/>
        </w:rPr>
        <w:t xml:space="preserve"> luminance changes in </w:t>
      </w:r>
      <w:ins w:id="162" w:author="Choi Hee On" w:date="2019-02-26T22:37:00Z">
        <w:r w:rsidR="00F12AFE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 xml:space="preserve">AER format, which is </w:t>
      </w:r>
      <w:del w:id="163" w:author="Choi Hee On" w:date="2019-02-26T22:37:00Z">
        <w:r w:rsidDel="00DD67FC">
          <w:rPr>
            <w:rFonts w:ascii="NanumGothic" w:hAnsi="NanumGothic"/>
            <w:sz w:val="24"/>
            <w:szCs w:val="24"/>
          </w:rPr>
          <w:delText>rather</w:delText>
        </w:r>
      </w:del>
      <w:ins w:id="164" w:author="Choi Hee On" w:date="2019-02-26T22:37:00Z">
        <w:r w:rsidR="00DD67FC">
          <w:rPr>
            <w:rFonts w:ascii="NanumGothic" w:hAnsi="NanumGothic"/>
            <w:sz w:val="24"/>
            <w:szCs w:val="24"/>
          </w:rPr>
          <w:t>comparatively</w:t>
        </w:r>
      </w:ins>
      <w:r>
        <w:rPr>
          <w:rFonts w:ascii="NanumGothic" w:hAnsi="NanumGothic"/>
          <w:sz w:val="24"/>
          <w:szCs w:val="24"/>
        </w:rPr>
        <w:t xml:space="preserve"> continuous and non-sequential.</w:t>
      </w:r>
    </w:p>
    <w:p w14:paraId="5686351D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75B07BD7" w14:textId="1D53996F" w:rsidR="00154EE9" w:rsidRDefault="0008529C">
      <w:pPr>
        <w:wordWrap w:val="0"/>
        <w:rPr>
          <w:rFonts w:ascii="NanumGothic" w:hAnsi="NanumGothic"/>
          <w:sz w:val="24"/>
          <w:szCs w:val="24"/>
        </w:rPr>
      </w:pPr>
      <w:del w:id="165" w:author="Choi Hee On" w:date="2019-02-26T22:38:00Z">
        <w:r w:rsidDel="00DD67FC">
          <w:rPr>
            <w:rFonts w:ascii="NanumGothic" w:hAnsi="NanumGothic"/>
            <w:sz w:val="24"/>
            <w:szCs w:val="24"/>
          </w:rPr>
          <w:lastRenderedPageBreak/>
          <w:delText>Thus</w:delText>
        </w:r>
      </w:del>
      <w:ins w:id="166" w:author="Choi Hee On" w:date="2019-02-26T22:38:00Z">
        <w:r w:rsidR="00DD67FC">
          <w:rPr>
            <w:rFonts w:ascii="NanumGothic" w:hAnsi="NanumGothic"/>
            <w:sz w:val="24"/>
            <w:szCs w:val="24"/>
          </w:rPr>
          <w:t>Therefore,</w:t>
        </w:r>
      </w:ins>
      <w:r>
        <w:rPr>
          <w:rFonts w:ascii="NanumGothic" w:hAnsi="NanumGothic"/>
          <w:sz w:val="24"/>
          <w:szCs w:val="24"/>
        </w:rPr>
        <w:t xml:space="preserve"> sequential procedure</w:t>
      </w:r>
      <w:ins w:id="167" w:author="Choi Hee On" w:date="2019-02-26T22:38:00Z">
        <w:r w:rsidR="00DD67FC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of classical image processing such as feature extraction, descriptor matching</w:t>
      </w:r>
      <w:ins w:id="168" w:author="Choi Hee On" w:date="2019-02-26T22:38:00Z">
        <w:r w:rsidR="00DD67FC">
          <w:rPr>
            <w:rFonts w:ascii="NanumGothic" w:hAnsi="NanumGothic"/>
            <w:sz w:val="24"/>
            <w:szCs w:val="24"/>
          </w:rPr>
          <w:t>,</w:t>
        </w:r>
      </w:ins>
      <w:r>
        <w:rPr>
          <w:rFonts w:ascii="NanumGothic" w:hAnsi="NanumGothic"/>
          <w:sz w:val="24"/>
          <w:szCs w:val="24"/>
        </w:rPr>
        <w:t xml:space="preserve"> and </w:t>
      </w:r>
      <w:commentRangeStart w:id="169"/>
      <w:r>
        <w:rPr>
          <w:rFonts w:ascii="NanumGothic" w:hAnsi="NanumGothic"/>
          <w:sz w:val="24"/>
          <w:szCs w:val="24"/>
        </w:rPr>
        <w:t>optimization method</w:t>
      </w:r>
      <w:ins w:id="170" w:author="Choi Hee On" w:date="2019-02-26T22:38:00Z">
        <w:r w:rsidR="00DD67FC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with </w:t>
      </w:r>
      <w:proofErr w:type="spellStart"/>
      <w:r>
        <w:rPr>
          <w:rFonts w:ascii="NanumGothic" w:hAnsi="NanumGothic"/>
          <w:sz w:val="24"/>
          <w:szCs w:val="24"/>
        </w:rPr>
        <w:t>reprojection</w:t>
      </w:r>
      <w:proofErr w:type="spellEnd"/>
      <w:r>
        <w:rPr>
          <w:rFonts w:ascii="NanumGothic" w:hAnsi="NanumGothic"/>
          <w:sz w:val="24"/>
          <w:szCs w:val="24"/>
        </w:rPr>
        <w:t xml:space="preserve"> error</w:t>
      </w:r>
      <w:commentRangeEnd w:id="169"/>
      <w:r w:rsidR="00761A1B">
        <w:rPr>
          <w:rStyle w:val="CommentReference"/>
        </w:rPr>
        <w:commentReference w:id="169"/>
      </w:r>
      <w:ins w:id="171" w:author="Choi Hee On" w:date="2019-02-26T22:40:00Z">
        <w:r w:rsidR="00341B6A">
          <w:rPr>
            <w:rFonts w:ascii="NanumGothic" w:hAnsi="NanumGothic"/>
            <w:sz w:val="24"/>
            <w:szCs w:val="24"/>
          </w:rPr>
          <w:t xml:space="preserve"> are</w:t>
        </w:r>
      </w:ins>
      <w:del w:id="172" w:author="Choi Hee On" w:date="2019-02-26T22:40:00Z">
        <w:r w:rsidDel="00341B6A">
          <w:rPr>
            <w:rFonts w:ascii="NanumGothic" w:hAnsi="NanumGothic"/>
            <w:sz w:val="24"/>
            <w:szCs w:val="24"/>
          </w:rPr>
          <w:delText xml:space="preserve"> </w:delText>
        </w:r>
        <w:r w:rsidDel="00341B6A">
          <w:rPr>
            <w:rFonts w:ascii="NanumGothic" w:hAnsi="NanumGothic" w:hint="eastAsia"/>
            <w:sz w:val="24"/>
            <w:szCs w:val="24"/>
          </w:rPr>
          <w:delText>is</w:delText>
        </w:r>
      </w:del>
      <w:r>
        <w:rPr>
          <w:rFonts w:ascii="NanumGothic" w:hAnsi="NanumGothic"/>
          <w:sz w:val="24"/>
          <w:szCs w:val="24"/>
        </w:rPr>
        <w:t xml:space="preserve"> not necessary for </w:t>
      </w:r>
      <w:del w:id="173" w:author="Choi Hee On" w:date="2019-02-26T22:40:00Z">
        <w:r w:rsidDel="00341B6A">
          <w:rPr>
            <w:rFonts w:ascii="NanumGothic" w:hAnsi="NanumGothic"/>
            <w:sz w:val="24"/>
            <w:szCs w:val="24"/>
          </w:rPr>
          <w:delText xml:space="preserve">the </w:delText>
        </w:r>
      </w:del>
      <w:r>
        <w:rPr>
          <w:rFonts w:ascii="NanumGothic" w:hAnsi="NanumGothic"/>
          <w:sz w:val="24"/>
          <w:szCs w:val="24"/>
        </w:rPr>
        <w:t>event-based algorithm</w:t>
      </w:r>
      <w:ins w:id="174" w:author="Choi Hee On" w:date="2019-02-26T22:40:00Z">
        <w:r w:rsidR="00341B6A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>.</w:t>
      </w:r>
    </w:p>
    <w:p w14:paraId="0E8BCCF0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2441C0F9" w14:textId="0F3B0664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 xml:space="preserve">Recently, methods </w:t>
      </w:r>
      <w:ins w:id="175" w:author="Choi Hee On" w:date="2019-02-26T22:42:00Z">
        <w:r w:rsidR="00D02029">
          <w:rPr>
            <w:rFonts w:ascii="NanumGothic" w:hAnsi="NanumGothic"/>
            <w:sz w:val="24"/>
            <w:szCs w:val="24"/>
          </w:rPr>
          <w:t xml:space="preserve">of </w:t>
        </w:r>
      </w:ins>
      <w:r>
        <w:rPr>
          <w:rFonts w:ascii="NanumGothic" w:hAnsi="NanumGothic"/>
          <w:sz w:val="24"/>
          <w:szCs w:val="24"/>
        </w:rPr>
        <w:t xml:space="preserve">discovering the temporal correlation between event signals have been introduced. </w:t>
      </w:r>
      <w:del w:id="176" w:author="Choi Hee On" w:date="2019-02-26T22:42:00Z">
        <w:r w:rsidDel="00D02029">
          <w:rPr>
            <w:rFonts w:ascii="NanumGothic" w:hAnsi="NanumGothic"/>
            <w:sz w:val="24"/>
            <w:szCs w:val="24"/>
          </w:rPr>
          <w:delText>Since</w:delText>
        </w:r>
      </w:del>
      <w:ins w:id="177" w:author="Choi Hee On" w:date="2019-02-26T22:42:00Z">
        <w:r w:rsidR="00D02029">
          <w:rPr>
            <w:rFonts w:ascii="NanumGothic" w:hAnsi="NanumGothic"/>
            <w:sz w:val="24"/>
            <w:szCs w:val="24"/>
          </w:rPr>
          <w:t>As</w:t>
        </w:r>
      </w:ins>
      <w:r>
        <w:rPr>
          <w:rFonts w:ascii="NanumGothic" w:hAnsi="NanumGothic"/>
          <w:sz w:val="24"/>
          <w:szCs w:val="24"/>
        </w:rPr>
        <w:t xml:space="preserve"> it is easier for VO to build event-based frame image</w:t>
      </w:r>
      <w:ins w:id="178" w:author="Choi Hee On" w:date="2019-02-26T22:42:00Z">
        <w:r w:rsidR="00D02029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and </w:t>
      </w:r>
      <w:del w:id="179" w:author="Choi Hee On" w:date="2019-02-26T22:42:00Z">
        <w:r w:rsidDel="001A545B">
          <w:rPr>
            <w:rFonts w:ascii="NanumGothic" w:hAnsi="NanumGothic"/>
            <w:sz w:val="24"/>
            <w:szCs w:val="24"/>
          </w:rPr>
          <w:delText>fit into</w:delText>
        </w:r>
      </w:del>
      <w:ins w:id="180" w:author="Choi Hee On" w:date="2019-02-26T22:42:00Z">
        <w:r w:rsidR="001A545B">
          <w:rPr>
            <w:rFonts w:ascii="NanumGothic" w:hAnsi="NanumGothic"/>
            <w:sz w:val="24"/>
            <w:szCs w:val="24"/>
          </w:rPr>
          <w:t>be applicable for</w:t>
        </w:r>
      </w:ins>
      <w:r>
        <w:rPr>
          <w:rFonts w:ascii="NanumGothic" w:hAnsi="NanumGothic"/>
          <w:sz w:val="24"/>
          <w:szCs w:val="24"/>
        </w:rPr>
        <w:t xml:space="preserve"> frame-based algorithms, model-based </w:t>
      </w:r>
      <w:ins w:id="181" w:author="Choi Hee On" w:date="2019-02-26T22:43:00Z">
        <w:r w:rsidR="006964BC">
          <w:rPr>
            <w:rFonts w:ascii="NanumGothic" w:hAnsi="NanumGothic"/>
            <w:sz w:val="24"/>
            <w:szCs w:val="24"/>
          </w:rPr>
          <w:t xml:space="preserve">methods </w:t>
        </w:r>
      </w:ins>
      <w:r>
        <w:rPr>
          <w:rFonts w:ascii="NanumGothic" w:hAnsi="NanumGothic"/>
          <w:sz w:val="24"/>
          <w:szCs w:val="24"/>
        </w:rPr>
        <w:t>[4], [5]</w:t>
      </w:r>
      <w:del w:id="182" w:author="Choi Hee On" w:date="2019-02-26T22:43:00Z">
        <w:r w:rsidDel="006964BC">
          <w:rPr>
            <w:rFonts w:ascii="NanumGothic" w:hAnsi="NanumGothic"/>
            <w:sz w:val="24"/>
            <w:szCs w:val="24"/>
          </w:rPr>
          <w:delText xml:space="preserve"> methods</w:delText>
        </w:r>
      </w:del>
      <w:r>
        <w:rPr>
          <w:rFonts w:ascii="NanumGothic" w:hAnsi="NanumGothic"/>
          <w:sz w:val="24"/>
          <w:szCs w:val="24"/>
        </w:rPr>
        <w:t xml:space="preserve"> were introduced in the early stages. </w:t>
      </w:r>
      <w:ins w:id="183" w:author="Choi Hee On" w:date="2019-02-26T22:44:00Z">
        <w:r w:rsidR="003450DD">
          <w:rPr>
            <w:rFonts w:ascii="NanumGothic" w:hAnsi="NanumGothic"/>
            <w:sz w:val="24"/>
            <w:szCs w:val="24"/>
          </w:rPr>
          <w:t xml:space="preserve">In addition, </w:t>
        </w:r>
      </w:ins>
      <w:del w:id="184" w:author="Choi Hee On" w:date="2019-02-26T22:43:00Z">
        <w:r w:rsidDel="006964BC">
          <w:rPr>
            <w:rFonts w:ascii="NanumGothic" w:hAnsi="NanumGothic"/>
            <w:sz w:val="24"/>
            <w:szCs w:val="24"/>
          </w:rPr>
          <w:delText>And f</w:delText>
        </w:r>
      </w:del>
      <w:ins w:id="185" w:author="Choi Hee On" w:date="2019-02-26T22:44:00Z">
        <w:r w:rsidR="003450DD">
          <w:rPr>
            <w:rFonts w:ascii="NanumGothic" w:hAnsi="NanumGothic"/>
            <w:sz w:val="24"/>
            <w:szCs w:val="24"/>
          </w:rPr>
          <w:t>f</w:t>
        </w:r>
      </w:ins>
      <w:r>
        <w:rPr>
          <w:rFonts w:ascii="NanumGothic" w:hAnsi="NanumGothic"/>
          <w:sz w:val="24"/>
          <w:szCs w:val="24"/>
        </w:rPr>
        <w:t xml:space="preserve">urther probabilistic </w:t>
      </w:r>
      <w:ins w:id="186" w:author="Choi Hee On" w:date="2019-02-26T22:43:00Z">
        <w:r w:rsidR="006964BC">
          <w:rPr>
            <w:rFonts w:ascii="NanumGothic" w:hAnsi="NanumGothic"/>
            <w:sz w:val="24"/>
            <w:szCs w:val="24"/>
          </w:rPr>
          <w:t>app</w:t>
        </w:r>
      </w:ins>
      <w:ins w:id="187" w:author="Choi Hee On" w:date="2019-02-26T22:44:00Z">
        <w:r w:rsidR="006964BC">
          <w:rPr>
            <w:rFonts w:ascii="NanumGothic" w:hAnsi="NanumGothic"/>
            <w:sz w:val="24"/>
            <w:szCs w:val="24"/>
          </w:rPr>
          <w:t xml:space="preserve">roaches </w:t>
        </w:r>
      </w:ins>
      <w:r>
        <w:rPr>
          <w:rFonts w:ascii="NanumGothic" w:hAnsi="NanumGothic"/>
          <w:sz w:val="24"/>
          <w:szCs w:val="24"/>
        </w:rPr>
        <w:t>[6], [7]</w:t>
      </w:r>
      <w:del w:id="188" w:author="Choi Hee On" w:date="2019-02-26T22:44:00Z">
        <w:r w:rsidDel="006964BC">
          <w:rPr>
            <w:rFonts w:ascii="NanumGothic" w:hAnsi="NanumGothic"/>
            <w:sz w:val="24"/>
            <w:szCs w:val="24"/>
          </w:rPr>
          <w:delText xml:space="preserve"> approach </w:delText>
        </w:r>
      </w:del>
      <w:ins w:id="189" w:author="Choi Hee On" w:date="2019-02-26T22:44:00Z">
        <w:r w:rsidR="006964BC">
          <w:rPr>
            <w:rFonts w:ascii="NanumGothic" w:hAnsi="NanumGothic"/>
            <w:sz w:val="24"/>
            <w:szCs w:val="24"/>
          </w:rPr>
          <w:t xml:space="preserve"> </w:t>
        </w:r>
      </w:ins>
      <w:r>
        <w:rPr>
          <w:rFonts w:ascii="NanumGothic" w:hAnsi="NanumGothic"/>
          <w:sz w:val="24"/>
          <w:szCs w:val="24"/>
        </w:rPr>
        <w:t xml:space="preserve">and </w:t>
      </w:r>
      <w:ins w:id="190" w:author="Choi Hee On" w:date="2019-02-26T22:44:00Z">
        <w:r w:rsidR="00540688">
          <w:rPr>
            <w:rFonts w:ascii="NanumGothic" w:hAnsi="NanumGothic"/>
            <w:sz w:val="24"/>
            <w:szCs w:val="24"/>
          </w:rPr>
          <w:t xml:space="preserve">the method of </w:t>
        </w:r>
      </w:ins>
      <w:r>
        <w:rPr>
          <w:rFonts w:ascii="NanumGothic" w:hAnsi="NanumGothic"/>
          <w:sz w:val="24"/>
          <w:szCs w:val="24"/>
        </w:rPr>
        <w:t>utilizing temporal resolution by</w:t>
      </w:r>
      <w:ins w:id="191" w:author="Choi Hee On" w:date="2019-02-27T01:28:00Z">
        <w:r w:rsidR="00A801AF">
          <w:rPr>
            <w:rFonts w:ascii="NanumGothic" w:hAnsi="NanumGothic"/>
            <w:sz w:val="24"/>
            <w:szCs w:val="24"/>
          </w:rPr>
          <w:t xml:space="preserve"> assigning</w:t>
        </w:r>
      </w:ins>
      <w:r>
        <w:rPr>
          <w:rFonts w:ascii="NanumGothic" w:hAnsi="NanumGothic"/>
          <w:sz w:val="24"/>
          <w:szCs w:val="24"/>
        </w:rPr>
        <w:t xml:space="preserve"> weigh</w:t>
      </w:r>
      <w:ins w:id="192" w:author="Choi Hee On" w:date="2019-02-27T01:28:00Z">
        <w:r w:rsidR="00A801AF">
          <w:rPr>
            <w:rFonts w:ascii="NanumGothic" w:hAnsi="NanumGothic"/>
            <w:sz w:val="24"/>
            <w:szCs w:val="24"/>
          </w:rPr>
          <w:t>ts to</w:t>
        </w:r>
      </w:ins>
      <w:del w:id="193" w:author="Choi Hee On" w:date="2019-02-26T22:44:00Z">
        <w:r w:rsidDel="00540688">
          <w:rPr>
            <w:rFonts w:ascii="NanumGothic" w:hAnsi="NanumGothic"/>
            <w:sz w:val="24"/>
            <w:szCs w:val="24"/>
          </w:rPr>
          <w:delText>t</w:delText>
        </w:r>
      </w:del>
      <w:del w:id="194" w:author="Choi Hee On" w:date="2019-02-27T01:28:00Z">
        <w:r w:rsidDel="00A801AF">
          <w:rPr>
            <w:rFonts w:ascii="NanumGothic" w:hAnsi="NanumGothic"/>
            <w:sz w:val="24"/>
            <w:szCs w:val="24"/>
          </w:rPr>
          <w:delText>ing</w:delText>
        </w:r>
      </w:del>
      <w:r>
        <w:rPr>
          <w:rFonts w:ascii="NanumGothic" w:hAnsi="NanumGothic"/>
          <w:sz w:val="24"/>
          <w:szCs w:val="24"/>
        </w:rPr>
        <w:t xml:space="preserve"> each event</w:t>
      </w:r>
      <w:del w:id="195" w:author="Choi Hee On" w:date="2019-02-26T22:44:00Z">
        <w:r w:rsidDel="00540688">
          <w:rPr>
            <w:rFonts w:ascii="NanumGothic" w:hAnsi="NanumGothic"/>
            <w:sz w:val="24"/>
            <w:szCs w:val="24"/>
          </w:rPr>
          <w:delText>s</w:delText>
        </w:r>
      </w:del>
      <w:r>
        <w:rPr>
          <w:rFonts w:ascii="NanumGothic" w:hAnsi="NanumGothic"/>
          <w:sz w:val="24"/>
          <w:szCs w:val="24"/>
        </w:rPr>
        <w:t xml:space="preserve"> [8] were introduced. However, most of the </w:t>
      </w:r>
      <w:ins w:id="196" w:author="Choi Hee On" w:date="2019-02-26T22:45:00Z">
        <w:r w:rsidR="003450DD">
          <w:rPr>
            <w:rFonts w:ascii="NanumGothic" w:hAnsi="NanumGothic"/>
            <w:sz w:val="24"/>
            <w:szCs w:val="24"/>
          </w:rPr>
          <w:t>aforementioned</w:t>
        </w:r>
      </w:ins>
      <w:del w:id="197" w:author="Choi Hee On" w:date="2019-02-26T22:45:00Z">
        <w:r w:rsidDel="003450DD">
          <w:rPr>
            <w:rFonts w:ascii="NanumGothic" w:hAnsi="NanumGothic"/>
            <w:sz w:val="24"/>
            <w:szCs w:val="24"/>
          </w:rPr>
          <w:delText>previous</w:delText>
        </w:r>
      </w:del>
      <w:r>
        <w:rPr>
          <w:rFonts w:ascii="NanumGothic" w:hAnsi="NanumGothic"/>
          <w:sz w:val="24"/>
          <w:szCs w:val="24"/>
        </w:rPr>
        <w:t xml:space="preserve"> methods were based on </w:t>
      </w:r>
      <w:ins w:id="198" w:author="Choi Hee On" w:date="2019-02-26T22:45:00Z">
        <w:r w:rsidR="00B652EE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>estimati</w:t>
      </w:r>
      <w:ins w:id="199" w:author="Choi Hee On" w:date="2019-02-26T22:45:00Z">
        <w:r w:rsidR="00B652EE">
          <w:rPr>
            <w:rFonts w:ascii="NanumGothic" w:hAnsi="NanumGothic"/>
            <w:sz w:val="24"/>
            <w:szCs w:val="24"/>
          </w:rPr>
          <w:t>on</w:t>
        </w:r>
      </w:ins>
      <w:del w:id="200" w:author="Choi Hee On" w:date="2019-02-26T22:45:00Z">
        <w:r w:rsidDel="00B652EE">
          <w:rPr>
            <w:rFonts w:ascii="NanumGothic" w:hAnsi="NanumGothic"/>
            <w:sz w:val="24"/>
            <w:szCs w:val="24"/>
          </w:rPr>
          <w:delText>ng</w:delText>
        </w:r>
      </w:del>
      <w:ins w:id="201" w:author="Choi Hee On" w:date="2019-02-26T22:45:00Z">
        <w:r w:rsidR="00B652EE">
          <w:rPr>
            <w:rFonts w:ascii="NanumGothic" w:hAnsi="NanumGothic"/>
            <w:sz w:val="24"/>
            <w:szCs w:val="24"/>
          </w:rPr>
          <w:t xml:space="preserve"> of</w:t>
        </w:r>
      </w:ins>
      <w:r>
        <w:rPr>
          <w:rFonts w:ascii="NanumGothic" w:hAnsi="NanumGothic"/>
          <w:sz w:val="24"/>
          <w:szCs w:val="24"/>
        </w:rPr>
        <w:t xml:space="preserve"> camera trajectory in sequences with fixed timing, which is no longer required for VO in </w:t>
      </w:r>
      <w:ins w:id="202" w:author="Choi Hee On" w:date="2019-02-26T22:45:00Z">
        <w:r w:rsidR="00B652EE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>AER format. Therefore</w:t>
      </w:r>
      <w:ins w:id="203" w:author="Choi Hee On" w:date="2019-02-26T22:46:00Z">
        <w:r w:rsidR="00B652EE">
          <w:rPr>
            <w:rFonts w:ascii="NanumGothic" w:hAnsi="NanumGothic"/>
            <w:sz w:val="24"/>
            <w:szCs w:val="24"/>
          </w:rPr>
          <w:t>,</w:t>
        </w:r>
      </w:ins>
      <w:r>
        <w:rPr>
          <w:rFonts w:ascii="NanumGothic" w:hAnsi="NanumGothic"/>
          <w:sz w:val="24"/>
          <w:szCs w:val="24"/>
        </w:rPr>
        <w:t xml:space="preserve"> an algorithm that could estimate camera trajectory without </w:t>
      </w:r>
      <w:ins w:id="204" w:author="Choi Hee On" w:date="2019-02-26T22:46:00Z">
        <w:r w:rsidR="00595DE3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 xml:space="preserve">limitations </w:t>
      </w:r>
      <w:del w:id="205" w:author="Choi Hee On" w:date="2019-02-26T22:46:00Z">
        <w:r w:rsidDel="00595DE3">
          <w:rPr>
            <w:rFonts w:ascii="NanumGothic" w:hAnsi="NanumGothic"/>
            <w:sz w:val="24"/>
            <w:szCs w:val="24"/>
          </w:rPr>
          <w:delText>from</w:delText>
        </w:r>
      </w:del>
      <w:ins w:id="206" w:author="Choi Hee On" w:date="2019-02-26T22:46:00Z">
        <w:r w:rsidR="00595DE3">
          <w:rPr>
            <w:rFonts w:ascii="NanumGothic" w:hAnsi="NanumGothic"/>
            <w:sz w:val="24"/>
            <w:szCs w:val="24"/>
          </w:rPr>
          <w:t>of</w:t>
        </w:r>
      </w:ins>
      <w:r>
        <w:rPr>
          <w:rFonts w:ascii="NanumGothic" w:hAnsi="NanumGothic"/>
          <w:sz w:val="24"/>
          <w:szCs w:val="24"/>
        </w:rPr>
        <w:t xml:space="preserve"> fixed-timing was required. In this paper, we propose a method </w:t>
      </w:r>
      <w:del w:id="207" w:author="Choi Hee On" w:date="2019-02-26T22:46:00Z">
        <w:r w:rsidDel="00595DE3">
          <w:rPr>
            <w:rFonts w:ascii="NanumGothic" w:hAnsi="NanumGothic"/>
            <w:sz w:val="24"/>
            <w:szCs w:val="24"/>
          </w:rPr>
          <w:delText>to</w:delText>
        </w:r>
      </w:del>
      <w:ins w:id="208" w:author="Choi Hee On" w:date="2019-02-26T22:46:00Z">
        <w:r w:rsidR="00595DE3">
          <w:rPr>
            <w:rFonts w:ascii="NanumGothic" w:hAnsi="NanumGothic"/>
            <w:sz w:val="24"/>
            <w:szCs w:val="24"/>
          </w:rPr>
          <w:t>of</w:t>
        </w:r>
      </w:ins>
      <w:r>
        <w:rPr>
          <w:rFonts w:ascii="NanumGothic" w:hAnsi="NanumGothic"/>
          <w:sz w:val="24"/>
          <w:szCs w:val="24"/>
        </w:rPr>
        <w:t xml:space="preserve"> estimat</w:t>
      </w:r>
      <w:ins w:id="209" w:author="Choi Hee On" w:date="2019-02-26T22:46:00Z">
        <w:r w:rsidR="00595DE3">
          <w:rPr>
            <w:rFonts w:ascii="NanumGothic" w:hAnsi="NanumGothic"/>
            <w:sz w:val="24"/>
            <w:szCs w:val="24"/>
          </w:rPr>
          <w:t>ing</w:t>
        </w:r>
      </w:ins>
      <w:del w:id="210" w:author="Choi Hee On" w:date="2019-02-26T22:46:00Z">
        <w:r w:rsidDel="00595DE3">
          <w:rPr>
            <w:rFonts w:ascii="NanumGothic" w:hAnsi="NanumGothic"/>
            <w:sz w:val="24"/>
            <w:szCs w:val="24"/>
          </w:rPr>
          <w:delText>e the</w:delText>
        </w:r>
      </w:del>
      <w:r>
        <w:rPr>
          <w:rFonts w:ascii="NanumGothic" w:hAnsi="NanumGothic"/>
          <w:sz w:val="24"/>
          <w:szCs w:val="24"/>
        </w:rPr>
        <w:t xml:space="preserve"> camera pose with a sequential format without </w:t>
      </w:r>
      <w:ins w:id="211" w:author="Choi Hee On" w:date="2019-02-26T22:47:00Z">
        <w:r w:rsidR="00595DE3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>fixed time interval. We aim to fully utilize the temporal resolution and dynamic range of event camera</w:t>
      </w:r>
      <w:ins w:id="212" w:author="Choi Hee On" w:date="2019-02-26T22:47:00Z">
        <w:r w:rsidR="00BC19A8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by:</w:t>
      </w:r>
    </w:p>
    <w:p w14:paraId="0994C343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2B139AA9" w14:textId="0F8AE049" w:rsidR="00154EE9" w:rsidRDefault="0008529C">
      <w:pPr>
        <w:wordWrap w:val="0"/>
        <w:rPr>
          <w:rFonts w:ascii="NanumGothic" w:hAnsi="NanumGothic"/>
          <w:sz w:val="24"/>
          <w:szCs w:val="24"/>
        </w:rPr>
      </w:pPr>
      <w:commentRangeStart w:id="213"/>
      <w:r>
        <w:rPr>
          <w:rFonts w:ascii="NanumGothic" w:hAnsi="NanumGothic"/>
          <w:sz w:val="24"/>
          <w:szCs w:val="24"/>
        </w:rPr>
        <w:t>• Defining event-based feature</w:t>
      </w:r>
      <w:ins w:id="214" w:author="Choi Hee On" w:date="2019-02-26T22:47:00Z">
        <w:r w:rsidR="00BC19A8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and </w:t>
      </w:r>
      <w:del w:id="215" w:author="Choi Hee On" w:date="2019-02-26T22:49:00Z">
        <w:r w:rsidDel="00572E14">
          <w:rPr>
            <w:rFonts w:ascii="NanumGothic" w:hAnsi="NanumGothic"/>
            <w:sz w:val="24"/>
            <w:szCs w:val="24"/>
          </w:rPr>
          <w:delText>its</w:delText>
        </w:r>
      </w:del>
      <w:ins w:id="216" w:author="Choi Hee On" w:date="2019-02-26T22:49:00Z">
        <w:r w:rsidR="00572E14">
          <w:rPr>
            <w:rFonts w:ascii="NanumGothic" w:hAnsi="NanumGothic"/>
            <w:sz w:val="24"/>
            <w:szCs w:val="24"/>
          </w:rPr>
          <w:t>an</w:t>
        </w:r>
      </w:ins>
      <w:r>
        <w:rPr>
          <w:rFonts w:ascii="NanumGothic" w:hAnsi="NanumGothic"/>
          <w:sz w:val="24"/>
          <w:szCs w:val="24"/>
        </w:rPr>
        <w:t xml:space="preserve"> efficient tracking</w:t>
      </w:r>
      <w:ins w:id="217" w:author="Choi Hee On" w:date="2019-02-26T22:49:00Z">
        <w:r w:rsidR="00572E14">
          <w:rPr>
            <w:rFonts w:ascii="NanumGothic" w:hAnsi="NanumGothic"/>
            <w:sz w:val="24"/>
            <w:szCs w:val="24"/>
          </w:rPr>
          <w:t xml:space="preserve"> method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218" w:author="Choi Hee On" w:date="2019-02-26T22:49:00Z">
        <w:r w:rsidDel="00572E14">
          <w:rPr>
            <w:rFonts w:ascii="NanumGothic" w:hAnsi="NanumGothic"/>
            <w:sz w:val="24"/>
            <w:szCs w:val="24"/>
          </w:rPr>
          <w:delText>defined</w:delText>
        </w:r>
      </w:del>
      <w:ins w:id="219" w:author="Choi Hee On" w:date="2019-02-26T22:49:00Z">
        <w:r w:rsidR="00572E14">
          <w:rPr>
            <w:rFonts w:ascii="NanumGothic" w:hAnsi="NanumGothic"/>
            <w:sz w:val="24"/>
            <w:szCs w:val="24"/>
          </w:rPr>
          <w:t>based</w:t>
        </w:r>
      </w:ins>
      <w:r>
        <w:rPr>
          <w:rFonts w:ascii="NanumGothic" w:hAnsi="NanumGothic"/>
          <w:sz w:val="24"/>
          <w:szCs w:val="24"/>
        </w:rPr>
        <w:t xml:space="preserve"> on </w:t>
      </w:r>
      <w:del w:id="220" w:author="Choi Hee On" w:date="2019-02-26T22:49:00Z">
        <w:r w:rsidDel="00572E14">
          <w:rPr>
            <w:rFonts w:ascii="NanumGothic" w:hAnsi="NanumGothic"/>
            <w:sz w:val="24"/>
            <w:szCs w:val="24"/>
          </w:rPr>
          <w:delText xml:space="preserve">the </w:delText>
        </w:r>
      </w:del>
      <w:r>
        <w:rPr>
          <w:rFonts w:ascii="NanumGothic" w:hAnsi="NanumGothic"/>
          <w:sz w:val="24"/>
          <w:szCs w:val="24"/>
        </w:rPr>
        <w:t xml:space="preserve">event potential, which is </w:t>
      </w:r>
      <w:ins w:id="221" w:author="Choi Hee On" w:date="2019-02-26T22:48:00Z">
        <w:r w:rsidR="00572E14">
          <w:rPr>
            <w:rFonts w:ascii="NanumGothic" w:hAnsi="NanumGothic"/>
            <w:sz w:val="24"/>
            <w:szCs w:val="24"/>
          </w:rPr>
          <w:t xml:space="preserve">a </w:t>
        </w:r>
      </w:ins>
      <w:del w:id="222" w:author="Choi Hee On" w:date="2019-02-26T22:49:00Z">
        <w:r w:rsidDel="00A207BE">
          <w:rPr>
            <w:rFonts w:ascii="NanumGothic" w:hAnsi="NanumGothic"/>
            <w:sz w:val="24"/>
            <w:szCs w:val="24"/>
          </w:rPr>
          <w:delText xml:space="preserve">generated </w:delText>
        </w:r>
      </w:del>
      <w:r>
        <w:rPr>
          <w:rFonts w:ascii="NanumGothic" w:hAnsi="NanumGothic"/>
          <w:sz w:val="24"/>
          <w:szCs w:val="24"/>
        </w:rPr>
        <w:t xml:space="preserve">pseudo-image </w:t>
      </w:r>
      <w:ins w:id="223" w:author="Choi Hee On" w:date="2019-02-26T22:49:00Z">
        <w:r w:rsidR="00A207BE">
          <w:rPr>
            <w:rFonts w:ascii="NanumGothic" w:hAnsi="NanumGothic"/>
            <w:sz w:val="24"/>
            <w:szCs w:val="24"/>
          </w:rPr>
          <w:t xml:space="preserve">generated </w:t>
        </w:r>
      </w:ins>
      <w:r>
        <w:rPr>
          <w:rFonts w:ascii="NanumGothic" w:hAnsi="NanumGothic"/>
          <w:sz w:val="24"/>
          <w:szCs w:val="24"/>
        </w:rPr>
        <w:t xml:space="preserve">from </w:t>
      </w:r>
      <w:ins w:id="224" w:author="Choi Hee On" w:date="2019-02-26T22:49:00Z">
        <w:r w:rsidR="00572E14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>event stream at</w:t>
      </w:r>
      <w:ins w:id="225" w:author="Choi Hee On" w:date="2019-02-27T02:36:00Z">
        <w:r w:rsidR="009C2D70">
          <w:rPr>
            <w:rFonts w:ascii="NanumGothic" w:hAnsi="NanumGothic"/>
            <w:sz w:val="24"/>
            <w:szCs w:val="24"/>
          </w:rPr>
          <w:t xml:space="preserve"> an</w:t>
        </w:r>
      </w:ins>
      <w:r>
        <w:rPr>
          <w:rFonts w:ascii="NanumGothic" w:hAnsi="NanumGothic"/>
          <w:sz w:val="24"/>
          <w:szCs w:val="24"/>
        </w:rPr>
        <w:t xml:space="preserve"> arbitrary time.</w:t>
      </w:r>
      <w:commentRangeEnd w:id="213"/>
      <w:r w:rsidR="00A207BE">
        <w:rPr>
          <w:rStyle w:val="CommentReference"/>
        </w:rPr>
        <w:commentReference w:id="213"/>
      </w:r>
    </w:p>
    <w:p w14:paraId="2A211D83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5375F571" w14:textId="75A6EF3E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 xml:space="preserve">• Proposing </w:t>
      </w:r>
      <w:ins w:id="226" w:author="Choi Hee On" w:date="2019-02-26T22:50:00Z">
        <w:r w:rsidR="00A207BE">
          <w:rPr>
            <w:rFonts w:ascii="NanumGothic" w:hAnsi="NanumGothic"/>
            <w:sz w:val="24"/>
            <w:szCs w:val="24"/>
          </w:rPr>
          <w:t xml:space="preserve">an </w:t>
        </w:r>
      </w:ins>
      <w:r>
        <w:rPr>
          <w:rFonts w:ascii="NanumGothic" w:hAnsi="NanumGothic"/>
          <w:sz w:val="24"/>
          <w:szCs w:val="24"/>
        </w:rPr>
        <w:t xml:space="preserve">event-driven pose estimation framework </w:t>
      </w:r>
      <w:ins w:id="227" w:author="Choi Hee On" w:date="2019-02-26T22:50:00Z">
        <w:r w:rsidR="00A207BE">
          <w:rPr>
            <w:rFonts w:ascii="NanumGothic" w:hAnsi="NanumGothic"/>
            <w:sz w:val="24"/>
            <w:szCs w:val="24"/>
          </w:rPr>
          <w:t xml:space="preserve">that is </w:t>
        </w:r>
      </w:ins>
      <w:r>
        <w:rPr>
          <w:rFonts w:ascii="NanumGothic" w:hAnsi="NanumGothic"/>
          <w:sz w:val="24"/>
          <w:szCs w:val="24"/>
        </w:rPr>
        <w:t xml:space="preserve">driven by the number of events </w:t>
      </w:r>
      <w:del w:id="228" w:author="Choi Hee On" w:date="2019-02-26T22:50:00Z">
        <w:r w:rsidDel="00A207BE">
          <w:rPr>
            <w:rFonts w:ascii="NanumGothic" w:hAnsi="NanumGothic"/>
            <w:sz w:val="24"/>
            <w:szCs w:val="24"/>
          </w:rPr>
          <w:delText>not</w:delText>
        </w:r>
      </w:del>
      <w:ins w:id="229" w:author="Choi Hee On" w:date="2019-02-26T22:50:00Z">
        <w:r w:rsidR="00A207BE">
          <w:rPr>
            <w:rFonts w:ascii="NanumGothic" w:hAnsi="NanumGothic"/>
            <w:sz w:val="24"/>
            <w:szCs w:val="24"/>
          </w:rPr>
          <w:t>instead of</w:t>
        </w:r>
      </w:ins>
      <w:del w:id="230" w:author="Choi Hee On" w:date="2019-02-26T22:51:00Z">
        <w:r w:rsidDel="00664329">
          <w:rPr>
            <w:rFonts w:ascii="NanumGothic" w:hAnsi="NanumGothic"/>
            <w:sz w:val="24"/>
            <w:szCs w:val="24"/>
          </w:rPr>
          <w:delText xml:space="preserve"> by the</w:delText>
        </w:r>
      </w:del>
      <w:r>
        <w:rPr>
          <w:rFonts w:ascii="NanumGothic" w:hAnsi="NanumGothic"/>
          <w:sz w:val="24"/>
          <w:szCs w:val="24"/>
        </w:rPr>
        <w:t xml:space="preserve"> time, guaranteeing </w:t>
      </w:r>
      <w:commentRangeStart w:id="231"/>
      <w:ins w:id="232" w:author="Choi Hee On" w:date="2019-02-26T22:51:00Z">
        <w:r w:rsidR="00BE0D92">
          <w:rPr>
            <w:rFonts w:ascii="NanumGothic" w:hAnsi="NanumGothic"/>
            <w:sz w:val="24"/>
            <w:szCs w:val="24"/>
          </w:rPr>
          <w:t xml:space="preserve">a baseline of </w:t>
        </w:r>
      </w:ins>
      <w:r>
        <w:rPr>
          <w:rFonts w:ascii="NanumGothic" w:hAnsi="NanumGothic"/>
          <w:sz w:val="24"/>
          <w:szCs w:val="24"/>
        </w:rPr>
        <w:t>sufficient size</w:t>
      </w:r>
      <w:commentRangeEnd w:id="231"/>
      <w:r w:rsidR="001E3E6C">
        <w:rPr>
          <w:rStyle w:val="CommentReference"/>
        </w:rPr>
        <w:commentReference w:id="231"/>
      </w:r>
      <w:del w:id="233" w:author="Choi Hee On" w:date="2019-02-26T22:51:00Z">
        <w:r w:rsidDel="00BE0D92">
          <w:rPr>
            <w:rFonts w:ascii="NanumGothic" w:hAnsi="NanumGothic"/>
            <w:sz w:val="24"/>
            <w:szCs w:val="24"/>
          </w:rPr>
          <w:delText xml:space="preserve"> of baseline</w:delText>
        </w:r>
      </w:del>
      <w:r>
        <w:rPr>
          <w:rFonts w:ascii="NanumGothic" w:hAnsi="NanumGothic"/>
          <w:sz w:val="24"/>
          <w:szCs w:val="24"/>
        </w:rPr>
        <w:t xml:space="preserve"> and preserving </w:t>
      </w:r>
      <w:ins w:id="234" w:author="Choi Hee On" w:date="2019-02-26T22:51:00Z">
        <w:r w:rsidR="00BE0D92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>asynchronous</w:t>
      </w:r>
      <w:ins w:id="235" w:author="Choi Hee On" w:date="2019-02-26T22:52:00Z">
        <w:r w:rsidR="00BE0D92">
          <w:rPr>
            <w:rFonts w:ascii="NanumGothic" w:hAnsi="NanumGothic"/>
            <w:sz w:val="24"/>
            <w:szCs w:val="24"/>
          </w:rPr>
          <w:t xml:space="preserve"> </w:t>
        </w:r>
        <w:r w:rsidR="001E3E6C">
          <w:rPr>
            <w:rFonts w:ascii="NanumGothic" w:hAnsi="NanumGothic"/>
            <w:sz w:val="24"/>
            <w:szCs w:val="24"/>
          </w:rPr>
          <w:t>nature</w:t>
        </w:r>
      </w:ins>
      <w:del w:id="236" w:author="Choi Hee On" w:date="2019-02-26T22:52:00Z">
        <w:r w:rsidDel="00BE0D92">
          <w:rPr>
            <w:rFonts w:ascii="NanumGothic" w:hAnsi="NanumGothic"/>
            <w:sz w:val="24"/>
            <w:szCs w:val="24"/>
          </w:rPr>
          <w:delText>ness</w:delText>
        </w:r>
      </w:del>
      <w:r>
        <w:rPr>
          <w:rFonts w:ascii="NanumGothic" w:hAnsi="NanumGothic"/>
          <w:sz w:val="24"/>
          <w:szCs w:val="24"/>
        </w:rPr>
        <w:t xml:space="preserve"> of event-based features.</w:t>
      </w:r>
    </w:p>
    <w:p w14:paraId="6F55DB7F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4BD2831C" w14:textId="77777777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>Related Works</w:t>
      </w:r>
    </w:p>
    <w:p w14:paraId="65FC9945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2690CC93" w14:textId="088073FD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 xml:space="preserve">The unique advantages of AER and event cameras have </w:t>
      </w:r>
      <w:del w:id="237" w:author="Choi Hee On" w:date="2019-02-27T00:30:00Z">
        <w:r w:rsidDel="001E5AF3">
          <w:rPr>
            <w:rFonts w:ascii="NanumGothic" w:hAnsi="NanumGothic"/>
            <w:sz w:val="24"/>
            <w:szCs w:val="24"/>
          </w:rPr>
          <w:delText>induced</w:delText>
        </w:r>
      </w:del>
      <w:ins w:id="238" w:author="Choi Hee On" w:date="2019-02-27T00:30:00Z">
        <w:r w:rsidR="001E5AF3">
          <w:rPr>
            <w:rFonts w:ascii="NanumGothic" w:hAnsi="NanumGothic"/>
            <w:sz w:val="24"/>
            <w:szCs w:val="24"/>
          </w:rPr>
          <w:t>encouraged</w:t>
        </w:r>
      </w:ins>
      <w:r>
        <w:rPr>
          <w:rFonts w:ascii="NanumGothic" w:hAnsi="NanumGothic"/>
          <w:sz w:val="24"/>
          <w:szCs w:val="24"/>
        </w:rPr>
        <w:t xml:space="preserve"> researchers </w:t>
      </w:r>
      <w:del w:id="239" w:author="Choi Hee On" w:date="2019-02-27T00:30:00Z">
        <w:r w:rsidDel="001E5AF3">
          <w:rPr>
            <w:rFonts w:ascii="NanumGothic" w:hAnsi="NanumGothic"/>
            <w:sz w:val="24"/>
            <w:szCs w:val="24"/>
          </w:rPr>
          <w:delText>of</w:delText>
        </w:r>
      </w:del>
      <w:ins w:id="240" w:author="Choi Hee On" w:date="2019-02-27T00:30:00Z">
        <w:r w:rsidR="001E5AF3">
          <w:rPr>
            <w:rFonts w:ascii="NanumGothic" w:hAnsi="NanumGothic"/>
            <w:sz w:val="24"/>
            <w:szCs w:val="24"/>
          </w:rPr>
          <w:t>to</w:t>
        </w:r>
      </w:ins>
      <w:r>
        <w:rPr>
          <w:rFonts w:ascii="NanumGothic" w:hAnsi="NanumGothic"/>
          <w:sz w:val="24"/>
          <w:szCs w:val="24"/>
        </w:rPr>
        <w:t xml:space="preserve"> develop</w:t>
      </w:r>
      <w:del w:id="241" w:author="Choi Hee On" w:date="2019-02-27T00:30:00Z">
        <w:r w:rsidDel="001E5AF3">
          <w:rPr>
            <w:rFonts w:ascii="NanumGothic" w:hAnsi="NanumGothic"/>
            <w:sz w:val="24"/>
            <w:szCs w:val="24"/>
          </w:rPr>
          <w:delText>ing</w:delText>
        </w:r>
      </w:del>
      <w:r>
        <w:rPr>
          <w:rFonts w:ascii="NanumGothic" w:hAnsi="NanumGothic"/>
          <w:sz w:val="24"/>
          <w:szCs w:val="24"/>
        </w:rPr>
        <w:t xml:space="preserve"> event-based motion estimation. As described </w:t>
      </w:r>
      <w:del w:id="242" w:author="Choi Hee On" w:date="2019-02-27T00:31:00Z">
        <w:r w:rsidDel="00120F8D">
          <w:rPr>
            <w:rFonts w:ascii="NanumGothic" w:hAnsi="NanumGothic"/>
            <w:sz w:val="24"/>
            <w:szCs w:val="24"/>
          </w:rPr>
          <w:delText>above</w:delText>
        </w:r>
      </w:del>
      <w:ins w:id="243" w:author="Choi Hee On" w:date="2019-02-27T00:31:00Z">
        <w:r w:rsidR="00120F8D">
          <w:rPr>
            <w:rFonts w:ascii="NanumGothic" w:hAnsi="NanumGothic"/>
            <w:sz w:val="24"/>
            <w:szCs w:val="24"/>
          </w:rPr>
          <w:t>in the previous section</w:t>
        </w:r>
      </w:ins>
      <w:r>
        <w:rPr>
          <w:rFonts w:ascii="NanumGothic" w:hAnsi="NanumGothic"/>
          <w:sz w:val="24"/>
          <w:szCs w:val="24"/>
        </w:rPr>
        <w:t xml:space="preserve">, </w:t>
      </w:r>
      <w:del w:id="244" w:author="Choi Hee On" w:date="2019-02-27T00:31:00Z">
        <w:r w:rsidDel="00120F8D">
          <w:rPr>
            <w:rFonts w:ascii="NanumGothic" w:hAnsi="NanumGothic"/>
            <w:sz w:val="24"/>
            <w:szCs w:val="24"/>
          </w:rPr>
          <w:delText xml:space="preserve">the </w:delText>
        </w:r>
      </w:del>
      <w:r>
        <w:rPr>
          <w:rFonts w:ascii="NanumGothic" w:hAnsi="NanumGothic"/>
          <w:sz w:val="24"/>
          <w:szCs w:val="24"/>
        </w:rPr>
        <w:t>event camera</w:t>
      </w:r>
      <w:ins w:id="245" w:author="Choi Hee On" w:date="2019-02-27T00:31:00Z">
        <w:r w:rsidR="00120F8D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246" w:author="Choi Hee On" w:date="2019-02-27T00:31:00Z">
        <w:r w:rsidDel="00120F8D">
          <w:rPr>
            <w:rFonts w:ascii="NanumGothic" w:hAnsi="NanumGothic"/>
            <w:sz w:val="24"/>
            <w:szCs w:val="24"/>
          </w:rPr>
          <w:delText>provide</w:delText>
        </w:r>
      </w:del>
      <w:ins w:id="247" w:author="Choi Hee On" w:date="2019-02-27T00:31:00Z">
        <w:r w:rsidR="00120F8D">
          <w:rPr>
            <w:rFonts w:ascii="NanumGothic" w:hAnsi="NanumGothic"/>
            <w:sz w:val="24"/>
            <w:szCs w:val="24"/>
          </w:rPr>
          <w:t>have</w:t>
        </w:r>
      </w:ins>
      <w:del w:id="248" w:author="Choi Hee On" w:date="2019-02-27T00:31:00Z">
        <w:r w:rsidDel="00120F8D">
          <w:rPr>
            <w:rFonts w:ascii="NanumGothic" w:hAnsi="NanumGothic"/>
            <w:sz w:val="24"/>
            <w:szCs w:val="24"/>
          </w:rPr>
          <w:delText>s</w:delText>
        </w:r>
      </w:del>
      <w:r>
        <w:rPr>
          <w:rFonts w:ascii="NanumGothic" w:hAnsi="NanumGothic"/>
          <w:sz w:val="24"/>
          <w:szCs w:val="24"/>
        </w:rPr>
        <w:t xml:space="preserve"> </w:t>
      </w:r>
      <w:del w:id="249" w:author="Choi Hee On" w:date="2019-02-27T00:31:00Z">
        <w:r w:rsidDel="00120F8D">
          <w:rPr>
            <w:rFonts w:ascii="NanumGothic" w:hAnsi="NanumGothic"/>
            <w:sz w:val="24"/>
            <w:szCs w:val="24"/>
          </w:rPr>
          <w:delText xml:space="preserve">both </w:delText>
        </w:r>
      </w:del>
      <w:r>
        <w:rPr>
          <w:rFonts w:ascii="NanumGothic" w:hAnsi="NanumGothic"/>
          <w:sz w:val="24"/>
          <w:szCs w:val="24"/>
        </w:rPr>
        <w:t xml:space="preserve">advantages and </w:t>
      </w:r>
      <w:ins w:id="250" w:author="Choi Hee On" w:date="2019-02-27T00:31:00Z">
        <w:r w:rsidR="00120F8D">
          <w:rPr>
            <w:rFonts w:ascii="NanumGothic" w:hAnsi="NanumGothic"/>
            <w:sz w:val="24"/>
            <w:szCs w:val="24"/>
          </w:rPr>
          <w:t>challenges</w:t>
        </w:r>
      </w:ins>
      <w:del w:id="251" w:author="Choi Hee On" w:date="2019-02-27T00:31:00Z">
        <w:r w:rsidDel="00120F8D">
          <w:rPr>
            <w:rFonts w:ascii="NanumGothic" w:hAnsi="NanumGothic"/>
            <w:sz w:val="24"/>
            <w:szCs w:val="24"/>
          </w:rPr>
          <w:delText>difficulties</w:delText>
        </w:r>
      </w:del>
      <w:r>
        <w:rPr>
          <w:rFonts w:ascii="NanumGothic" w:hAnsi="NanumGothic"/>
          <w:sz w:val="24"/>
          <w:szCs w:val="24"/>
        </w:rPr>
        <w:t xml:space="preserve"> </w:t>
      </w:r>
      <w:del w:id="252" w:author="Choi Hee On" w:date="2019-02-27T00:31:00Z">
        <w:r w:rsidDel="00120F8D">
          <w:rPr>
            <w:rFonts w:ascii="NanumGothic" w:hAnsi="NanumGothic"/>
            <w:sz w:val="24"/>
            <w:szCs w:val="24"/>
          </w:rPr>
          <w:delText>on</w:delText>
        </w:r>
      </w:del>
      <w:ins w:id="253" w:author="Choi Hee On" w:date="2019-02-27T00:31:00Z">
        <w:r w:rsidR="00120F8D">
          <w:rPr>
            <w:rFonts w:ascii="NanumGothic" w:hAnsi="NanumGothic"/>
            <w:sz w:val="24"/>
            <w:szCs w:val="24"/>
          </w:rPr>
          <w:t>for</w:t>
        </w:r>
      </w:ins>
      <w:r>
        <w:rPr>
          <w:rFonts w:ascii="NanumGothic" w:hAnsi="NanumGothic"/>
          <w:sz w:val="24"/>
          <w:szCs w:val="24"/>
        </w:rPr>
        <w:t xml:space="preserve"> utilization. </w:t>
      </w:r>
      <w:ins w:id="254" w:author="Choi Hee On" w:date="2019-02-27T00:31:00Z">
        <w:r w:rsidR="00120F8D">
          <w:rPr>
            <w:rFonts w:ascii="NanumGothic" w:hAnsi="NanumGothic"/>
            <w:sz w:val="24"/>
            <w:szCs w:val="24"/>
          </w:rPr>
          <w:t>Therefore, res</w:t>
        </w:r>
      </w:ins>
      <w:ins w:id="255" w:author="Choi Hee On" w:date="2019-02-27T00:32:00Z">
        <w:r w:rsidR="00120F8D">
          <w:rPr>
            <w:rFonts w:ascii="NanumGothic" w:hAnsi="NanumGothic"/>
            <w:sz w:val="24"/>
            <w:szCs w:val="24"/>
          </w:rPr>
          <w:t>earchers have developed</w:t>
        </w:r>
      </w:ins>
      <w:del w:id="256" w:author="Choi Hee On" w:date="2019-02-27T00:32:00Z">
        <w:r w:rsidDel="00120F8D">
          <w:rPr>
            <w:rFonts w:ascii="NanumGothic" w:hAnsi="NanumGothic"/>
            <w:sz w:val="24"/>
            <w:szCs w:val="24"/>
          </w:rPr>
          <w:delText>Thus the</w:delText>
        </w:r>
      </w:del>
      <w:r>
        <w:rPr>
          <w:rFonts w:ascii="NanumGothic" w:hAnsi="NanumGothic"/>
          <w:sz w:val="24"/>
          <w:szCs w:val="24"/>
        </w:rPr>
        <w:t xml:space="preserve"> new way</w:t>
      </w:r>
      <w:ins w:id="257" w:author="Choi Hee On" w:date="2019-02-27T00:32:00Z">
        <w:r w:rsidR="00120F8D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of finding </w:t>
      </w:r>
      <w:del w:id="258" w:author="Choi Hee On" w:date="2019-02-27T00:32:00Z">
        <w:r w:rsidDel="00120F8D">
          <w:rPr>
            <w:rFonts w:ascii="NanumGothic" w:hAnsi="NanumGothic"/>
            <w:sz w:val="24"/>
            <w:szCs w:val="24"/>
          </w:rPr>
          <w:delText xml:space="preserve">a </w:delText>
        </w:r>
      </w:del>
      <w:r>
        <w:rPr>
          <w:rFonts w:ascii="NanumGothic" w:hAnsi="NanumGothic"/>
          <w:sz w:val="24"/>
          <w:szCs w:val="24"/>
        </w:rPr>
        <w:t>relationship</w:t>
      </w:r>
      <w:ins w:id="259" w:author="Choi Hee On" w:date="2019-02-27T00:32:00Z">
        <w:r w:rsidR="00120F8D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between </w:t>
      </w:r>
      <w:ins w:id="260" w:author="Choi Hee On" w:date="2019-02-27T00:32:00Z">
        <w:r w:rsidR="00A55695">
          <w:rPr>
            <w:rFonts w:ascii="NanumGothic" w:hAnsi="NanumGothic"/>
            <w:sz w:val="24"/>
            <w:szCs w:val="24"/>
          </w:rPr>
          <w:t xml:space="preserve">events that are </w:t>
        </w:r>
      </w:ins>
      <w:r>
        <w:rPr>
          <w:rFonts w:ascii="NanumGothic" w:hAnsi="NanumGothic"/>
          <w:sz w:val="24"/>
          <w:szCs w:val="24"/>
        </w:rPr>
        <w:t xml:space="preserve">continuous </w:t>
      </w:r>
      <w:del w:id="261" w:author="Choi Hee On" w:date="2019-02-27T00:32:00Z">
        <w:r w:rsidDel="00A55695">
          <w:rPr>
            <w:rFonts w:ascii="NanumGothic" w:hAnsi="NanumGothic"/>
            <w:sz w:val="24"/>
            <w:szCs w:val="24"/>
          </w:rPr>
          <w:delText>but</w:delText>
        </w:r>
      </w:del>
      <w:ins w:id="262" w:author="Choi Hee On" w:date="2019-02-27T00:32:00Z">
        <w:r w:rsidR="00A55695">
          <w:rPr>
            <w:rFonts w:ascii="NanumGothic" w:hAnsi="NanumGothic"/>
            <w:sz w:val="24"/>
            <w:szCs w:val="24"/>
          </w:rPr>
          <w:t>yet</w:t>
        </w:r>
      </w:ins>
      <w:r>
        <w:rPr>
          <w:rFonts w:ascii="NanumGothic" w:hAnsi="NanumGothic"/>
          <w:sz w:val="24"/>
          <w:szCs w:val="24"/>
        </w:rPr>
        <w:t xml:space="preserve"> asynchronous</w:t>
      </w:r>
      <w:del w:id="263" w:author="Choi Hee On" w:date="2019-02-27T00:32:00Z">
        <w:r w:rsidDel="00A55695">
          <w:rPr>
            <w:rFonts w:ascii="NanumGothic" w:hAnsi="NanumGothic"/>
            <w:sz w:val="24"/>
            <w:szCs w:val="24"/>
          </w:rPr>
          <w:delText xml:space="preserve"> events had been developed</w:delText>
        </w:r>
      </w:del>
      <w:r>
        <w:rPr>
          <w:rFonts w:ascii="NanumGothic" w:hAnsi="NanumGothic"/>
          <w:sz w:val="24"/>
          <w:szCs w:val="24"/>
        </w:rPr>
        <w:t>.</w:t>
      </w:r>
    </w:p>
    <w:p w14:paraId="1C04FB72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062F084E" w14:textId="157A722B" w:rsidR="00154EE9" w:rsidRDefault="0008529C">
      <w:pPr>
        <w:wordWrap w:val="0"/>
        <w:rPr>
          <w:rFonts w:ascii="NanumGothic" w:hAnsi="NanumGothic"/>
          <w:sz w:val="24"/>
          <w:szCs w:val="24"/>
        </w:rPr>
      </w:pPr>
      <w:del w:id="264" w:author="Choi Hee On" w:date="2019-02-27T00:33:00Z">
        <w:r w:rsidDel="00BE7A63">
          <w:rPr>
            <w:rFonts w:ascii="NanumGothic" w:hAnsi="NanumGothic"/>
            <w:sz w:val="24"/>
            <w:szCs w:val="24"/>
          </w:rPr>
          <w:delText>In the early stages</w:delText>
        </w:r>
      </w:del>
      <w:ins w:id="265" w:author="Choi Hee On" w:date="2019-02-27T00:33:00Z">
        <w:r w:rsidR="00BE7A63">
          <w:rPr>
            <w:rFonts w:ascii="NanumGothic" w:hAnsi="NanumGothic"/>
            <w:sz w:val="24"/>
            <w:szCs w:val="24"/>
          </w:rPr>
          <w:t>Early research</w:t>
        </w:r>
      </w:ins>
      <w:del w:id="266" w:author="Choi Hee On" w:date="2019-02-27T00:33:00Z">
        <w:r w:rsidDel="00BE7A63">
          <w:rPr>
            <w:rFonts w:ascii="NanumGothic" w:hAnsi="NanumGothic"/>
            <w:sz w:val="24"/>
            <w:szCs w:val="24"/>
          </w:rPr>
          <w:delText>,</w:delText>
        </w:r>
      </w:del>
      <w:ins w:id="267" w:author="Choi Hee On" w:date="2019-02-27T00:33:00Z">
        <w:r w:rsidR="00BE7A63">
          <w:rPr>
            <w:rFonts w:ascii="NanumGothic" w:hAnsi="NanumGothic"/>
            <w:sz w:val="24"/>
            <w:szCs w:val="24"/>
          </w:rPr>
          <w:t xml:space="preserve"> developed</w:t>
        </w:r>
      </w:ins>
      <w:r>
        <w:rPr>
          <w:rFonts w:ascii="NanumGothic" w:hAnsi="NanumGothic"/>
          <w:sz w:val="24"/>
          <w:szCs w:val="24"/>
        </w:rPr>
        <w:t xml:space="preserve"> </w:t>
      </w:r>
      <w:ins w:id="268" w:author="Choi Hee On" w:date="2019-02-27T00:33:00Z">
        <w:r w:rsidR="00BE7A63">
          <w:rPr>
            <w:rFonts w:ascii="NanumGothic" w:hAnsi="NanumGothic"/>
            <w:sz w:val="24"/>
            <w:szCs w:val="24"/>
          </w:rPr>
          <w:t xml:space="preserve">approaches based on probabilistic aspects for </w:t>
        </w:r>
      </w:ins>
      <w:del w:id="269" w:author="Choi Hee On" w:date="2019-02-27T00:33:00Z">
        <w:r w:rsidDel="00BE7A63">
          <w:rPr>
            <w:rFonts w:ascii="NanumGothic" w:hAnsi="NanumGothic"/>
            <w:sz w:val="24"/>
            <w:szCs w:val="24"/>
          </w:rPr>
          <w:delText>E</w:delText>
        </w:r>
      </w:del>
      <w:ins w:id="270" w:author="Choi Hee On" w:date="2019-02-27T00:33:00Z">
        <w:r w:rsidR="00BE7A63">
          <w:rPr>
            <w:rFonts w:ascii="NanumGothic" w:hAnsi="NanumGothic"/>
            <w:sz w:val="24"/>
            <w:szCs w:val="24"/>
          </w:rPr>
          <w:t>e</w:t>
        </w:r>
      </w:ins>
      <w:r>
        <w:rPr>
          <w:rFonts w:ascii="NanumGothic" w:hAnsi="NanumGothic"/>
          <w:sz w:val="24"/>
          <w:szCs w:val="24"/>
        </w:rPr>
        <w:t>vent-based VO</w:t>
      </w:r>
      <w:del w:id="271" w:author="Choi Hee On" w:date="2019-02-27T00:33:00Z">
        <w:r w:rsidDel="00BE7A63">
          <w:rPr>
            <w:rFonts w:ascii="NanumGothic" w:hAnsi="NanumGothic"/>
            <w:sz w:val="24"/>
            <w:szCs w:val="24"/>
          </w:rPr>
          <w:delText xml:space="preserve"> came with approaches based on probabilistic manner</w:delText>
        </w:r>
      </w:del>
      <w:r>
        <w:rPr>
          <w:rFonts w:ascii="NanumGothic" w:hAnsi="NanumGothic"/>
          <w:sz w:val="24"/>
          <w:szCs w:val="24"/>
        </w:rPr>
        <w:t xml:space="preserve">. </w:t>
      </w:r>
      <w:commentRangeStart w:id="272"/>
      <w:ins w:id="273" w:author="Choi Hee On" w:date="2019-02-27T00:34:00Z">
        <w:r w:rsidR="00031026">
          <w:rPr>
            <w:rFonts w:ascii="NanumGothic" w:hAnsi="NanumGothic"/>
            <w:sz w:val="24"/>
            <w:szCs w:val="24"/>
          </w:rPr>
          <w:t xml:space="preserve">An early method that </w:t>
        </w:r>
      </w:ins>
      <w:ins w:id="274" w:author="Choi Hee On" w:date="2019-02-27T02:37:00Z">
        <w:r w:rsidR="0080163B">
          <w:rPr>
            <w:rFonts w:ascii="NanumGothic" w:hAnsi="NanumGothic"/>
            <w:sz w:val="24"/>
            <w:szCs w:val="24"/>
          </w:rPr>
          <w:t>saw</w:t>
        </w:r>
      </w:ins>
      <w:ins w:id="275" w:author="Choi Hee On" w:date="2019-02-27T00:34:00Z">
        <w:r w:rsidR="00031026">
          <w:rPr>
            <w:rFonts w:ascii="NanumGothic" w:hAnsi="NanumGothic"/>
            <w:sz w:val="24"/>
            <w:szCs w:val="24"/>
          </w:rPr>
          <w:t xml:space="preserve"> success involved </w:t>
        </w:r>
      </w:ins>
      <w:del w:id="276" w:author="Choi Hee On" w:date="2019-02-27T00:34:00Z">
        <w:r w:rsidDel="00031026">
          <w:rPr>
            <w:rFonts w:ascii="NanumGothic" w:hAnsi="NanumGothic"/>
            <w:sz w:val="24"/>
            <w:szCs w:val="24"/>
          </w:rPr>
          <w:delText>C</w:delText>
        </w:r>
      </w:del>
      <w:ins w:id="277" w:author="Choi Hee On" w:date="2019-02-27T00:34:00Z">
        <w:r w:rsidR="00031026">
          <w:rPr>
            <w:rFonts w:ascii="NanumGothic" w:hAnsi="NanumGothic"/>
            <w:sz w:val="24"/>
            <w:szCs w:val="24"/>
          </w:rPr>
          <w:t>c</w:t>
        </w:r>
      </w:ins>
      <w:r>
        <w:rPr>
          <w:rFonts w:ascii="NanumGothic" w:hAnsi="NanumGothic"/>
          <w:sz w:val="24"/>
          <w:szCs w:val="24"/>
        </w:rPr>
        <w:t>alculating posterior probability with temporal thresholding</w:t>
      </w:r>
      <w:del w:id="278" w:author="Choi Hee On" w:date="2019-02-27T00:35:00Z">
        <w:r w:rsidDel="00031026">
          <w:rPr>
            <w:rFonts w:ascii="NanumGothic" w:hAnsi="NanumGothic"/>
            <w:sz w:val="24"/>
            <w:szCs w:val="24"/>
          </w:rPr>
          <w:delText xml:space="preserve"> were one of the first successive ways</w:delText>
        </w:r>
      </w:del>
      <w:r>
        <w:rPr>
          <w:rFonts w:ascii="NanumGothic" w:hAnsi="NanumGothic"/>
          <w:sz w:val="24"/>
          <w:szCs w:val="24"/>
        </w:rPr>
        <w:t>.</w:t>
      </w:r>
      <w:commentRangeEnd w:id="272"/>
      <w:r w:rsidR="000F1297">
        <w:rPr>
          <w:rStyle w:val="CommentReference"/>
        </w:rPr>
        <w:commentReference w:id="272"/>
      </w:r>
      <w:r>
        <w:rPr>
          <w:rFonts w:ascii="NanumGothic" w:hAnsi="NanumGothic"/>
          <w:sz w:val="24"/>
          <w:szCs w:val="24"/>
        </w:rPr>
        <w:t xml:space="preserve"> [9] implemented Expectation Maximization (EM) on events</w:t>
      </w:r>
      <w:del w:id="279" w:author="Choi Hee On" w:date="2019-02-27T00:35:00Z">
        <w:r w:rsidDel="00E13336">
          <w:rPr>
            <w:rFonts w:ascii="NanumGothic" w:hAnsi="NanumGothic"/>
            <w:sz w:val="24"/>
            <w:szCs w:val="24"/>
          </w:rPr>
          <w:delText>,</w:delText>
        </w:r>
      </w:del>
      <w:r>
        <w:rPr>
          <w:rFonts w:ascii="NanumGothic" w:hAnsi="NanumGothic"/>
          <w:sz w:val="24"/>
          <w:szCs w:val="24"/>
        </w:rPr>
        <w:t xml:space="preserve"> for rotational motion estimation. This </w:t>
      </w:r>
      <w:del w:id="280" w:author="Choi Hee On" w:date="2019-02-27T00:35:00Z">
        <w:r w:rsidDel="00E13336">
          <w:rPr>
            <w:rFonts w:ascii="NanumGothic" w:hAnsi="NanumGothic"/>
            <w:sz w:val="24"/>
            <w:szCs w:val="24"/>
          </w:rPr>
          <w:delText>work</w:delText>
        </w:r>
      </w:del>
      <w:ins w:id="281" w:author="Choi Hee On" w:date="2019-02-27T00:35:00Z">
        <w:r w:rsidR="00E13336">
          <w:rPr>
            <w:rFonts w:ascii="NanumGothic" w:hAnsi="NanumGothic"/>
            <w:sz w:val="24"/>
            <w:szCs w:val="24"/>
          </w:rPr>
          <w:t>study</w:t>
        </w:r>
      </w:ins>
      <w:r>
        <w:rPr>
          <w:rFonts w:ascii="NanumGothic" w:hAnsi="NanumGothic"/>
          <w:sz w:val="24"/>
          <w:szCs w:val="24"/>
        </w:rPr>
        <w:t xml:space="preserve"> was ex</w:t>
      </w:r>
      <w:del w:id="282" w:author="Choi Hee On" w:date="2019-02-27T00:36:00Z">
        <w:r w:rsidDel="0053023A">
          <w:rPr>
            <w:rFonts w:ascii="NanumGothic" w:hAnsi="NanumGothic"/>
            <w:sz w:val="24"/>
            <w:szCs w:val="24"/>
          </w:rPr>
          <w:delText>tended</w:delText>
        </w:r>
      </w:del>
      <w:ins w:id="283" w:author="Choi Hee On" w:date="2019-02-27T00:36:00Z">
        <w:r w:rsidR="0053023A">
          <w:rPr>
            <w:rFonts w:ascii="NanumGothic" w:hAnsi="NanumGothic"/>
            <w:sz w:val="24"/>
            <w:szCs w:val="24"/>
          </w:rPr>
          <w:t>panded</w:t>
        </w:r>
      </w:ins>
      <w:r>
        <w:rPr>
          <w:rFonts w:ascii="NanumGothic" w:hAnsi="NanumGothic"/>
          <w:sz w:val="24"/>
          <w:szCs w:val="24"/>
        </w:rPr>
        <w:t xml:space="preserve"> to </w:t>
      </w:r>
      <w:ins w:id="284" w:author="Choi Hee On" w:date="2019-02-27T00:36:00Z">
        <w:r w:rsidR="0053023A">
          <w:rPr>
            <w:rFonts w:ascii="NanumGothic" w:hAnsi="NanumGothic"/>
            <w:sz w:val="24"/>
            <w:szCs w:val="24"/>
          </w:rPr>
          <w:t xml:space="preserve">involve </w:t>
        </w:r>
        <w:r w:rsidR="00E13336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>optimization of the 6-degree</w:t>
      </w:r>
      <w:ins w:id="285" w:author="Choi Hee On" w:date="2019-02-27T01:31:00Z">
        <w:r w:rsidR="00995E11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of freedom (DOF) trajectory with 3D reconstruction</w:t>
      </w:r>
      <w:ins w:id="286" w:author="Choi Hee On" w:date="2019-02-27T00:36:00Z">
        <w:r w:rsidR="0053023A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[7]. </w:t>
      </w:r>
      <w:del w:id="287" w:author="Choi Hee On" w:date="2019-02-27T00:37:00Z">
        <w:r w:rsidDel="00CD0C51">
          <w:rPr>
            <w:rFonts w:ascii="NanumGothic" w:hAnsi="NanumGothic"/>
            <w:sz w:val="24"/>
            <w:szCs w:val="24"/>
          </w:rPr>
          <w:delText>So</w:delText>
        </w:r>
      </w:del>
      <w:ins w:id="288" w:author="Choi Hee On" w:date="2019-02-27T00:37:00Z">
        <w:r w:rsidR="00CD0C51">
          <w:rPr>
            <w:rFonts w:ascii="NanumGothic" w:hAnsi="NanumGothic"/>
            <w:sz w:val="24"/>
            <w:szCs w:val="24"/>
          </w:rPr>
          <w:t>The authors of</w:t>
        </w:r>
      </w:ins>
      <w:del w:id="289" w:author="Choi Hee On" w:date="2019-02-27T00:37:00Z">
        <w:r w:rsidDel="00CD0C51">
          <w:rPr>
            <w:rFonts w:ascii="NanumGothic" w:hAnsi="NanumGothic"/>
            <w:sz w:val="24"/>
            <w:szCs w:val="24"/>
          </w:rPr>
          <w:delText xml:space="preserve"> for the next in</w:delText>
        </w:r>
      </w:del>
      <w:r>
        <w:rPr>
          <w:rFonts w:ascii="NanumGothic" w:hAnsi="NanumGothic"/>
          <w:sz w:val="24"/>
          <w:szCs w:val="24"/>
        </w:rPr>
        <w:t xml:space="preserve"> [6]</w:t>
      </w:r>
      <w:del w:id="290" w:author="Choi Hee On" w:date="2019-02-27T00:37:00Z">
        <w:r w:rsidDel="00CD0C51">
          <w:rPr>
            <w:rFonts w:ascii="NanumGothic" w:hAnsi="NanumGothic"/>
            <w:sz w:val="24"/>
            <w:szCs w:val="24"/>
          </w:rPr>
          <w:delText>, they have</w:delText>
        </w:r>
      </w:del>
      <w:r>
        <w:rPr>
          <w:rFonts w:ascii="NanumGothic" w:hAnsi="NanumGothic"/>
          <w:sz w:val="24"/>
          <w:szCs w:val="24"/>
        </w:rPr>
        <w:t xml:space="preserve"> implemented a particle filter to minimize ray distance through all features in 2D. This </w:t>
      </w:r>
      <w:ins w:id="291" w:author="Choi Hee On" w:date="2019-02-27T00:38:00Z">
        <w:r w:rsidR="007172E7">
          <w:rPr>
            <w:rFonts w:ascii="NanumGothic" w:hAnsi="NanumGothic"/>
            <w:sz w:val="24"/>
            <w:szCs w:val="24"/>
          </w:rPr>
          <w:t xml:space="preserve">study </w:t>
        </w:r>
      </w:ins>
      <w:del w:id="292" w:author="Choi Hee On" w:date="2019-02-27T00:38:00Z">
        <w:r w:rsidDel="007172E7">
          <w:rPr>
            <w:rFonts w:ascii="NanumGothic" w:hAnsi="NanumGothic"/>
            <w:sz w:val="24"/>
            <w:szCs w:val="24"/>
          </w:rPr>
          <w:delText>work were</w:delText>
        </w:r>
      </w:del>
      <w:ins w:id="293" w:author="Choi Hee On" w:date="2019-02-27T00:38:00Z">
        <w:r w:rsidR="007172E7">
          <w:rPr>
            <w:rFonts w:ascii="NanumGothic" w:hAnsi="NanumGothic"/>
            <w:sz w:val="24"/>
            <w:szCs w:val="24"/>
          </w:rPr>
          <w:t>was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294" w:author="Choi Hee On" w:date="2019-02-27T00:39:00Z">
        <w:r w:rsidDel="00FF5626">
          <w:rPr>
            <w:rFonts w:ascii="NanumGothic" w:hAnsi="NanumGothic"/>
            <w:sz w:val="24"/>
            <w:szCs w:val="24"/>
          </w:rPr>
          <w:delText>extended</w:delText>
        </w:r>
      </w:del>
      <w:ins w:id="295" w:author="Choi Hee On" w:date="2019-02-27T00:39:00Z">
        <w:r w:rsidR="00FF5626">
          <w:rPr>
            <w:rFonts w:ascii="NanumGothic" w:hAnsi="NanumGothic"/>
            <w:sz w:val="24"/>
            <w:szCs w:val="24"/>
          </w:rPr>
          <w:t>broadened</w:t>
        </w:r>
      </w:ins>
      <w:r>
        <w:rPr>
          <w:rFonts w:ascii="NanumGothic" w:hAnsi="NanumGothic"/>
          <w:sz w:val="24"/>
          <w:szCs w:val="24"/>
        </w:rPr>
        <w:t xml:space="preserve"> to</w:t>
      </w:r>
      <w:ins w:id="296" w:author="Choi Hee On" w:date="2019-02-27T00:39:00Z">
        <w:r w:rsidR="00FF5626">
          <w:rPr>
            <w:rFonts w:ascii="NanumGothic" w:hAnsi="NanumGothic"/>
            <w:sz w:val="24"/>
            <w:szCs w:val="24"/>
          </w:rPr>
          <w:t xml:space="preserve"> include</w:t>
        </w:r>
      </w:ins>
      <w:r>
        <w:rPr>
          <w:rFonts w:ascii="NanumGothic" w:hAnsi="NanumGothic"/>
          <w:sz w:val="24"/>
          <w:szCs w:val="24"/>
        </w:rPr>
        <w:t xml:space="preserve"> 3D SLAM in [10]</w:t>
      </w:r>
      <w:del w:id="297" w:author="Choi Hee On" w:date="2019-02-27T00:39:00Z">
        <w:r w:rsidDel="00FF5626">
          <w:rPr>
            <w:rFonts w:ascii="NanumGothic" w:hAnsi="NanumGothic"/>
            <w:sz w:val="24"/>
            <w:szCs w:val="24"/>
          </w:rPr>
          <w:delText>. However,</w:delText>
        </w:r>
      </w:del>
      <w:ins w:id="298" w:author="Choi Hee On" w:date="2019-02-27T00:39:00Z">
        <w:r w:rsidR="00FF5626">
          <w:rPr>
            <w:rFonts w:ascii="NanumGothic" w:hAnsi="NanumGothic"/>
            <w:sz w:val="24"/>
            <w:szCs w:val="24"/>
          </w:rPr>
          <w:t>,</w:t>
        </w:r>
      </w:ins>
      <w:r>
        <w:rPr>
          <w:rFonts w:ascii="NanumGothic" w:hAnsi="NanumGothic"/>
          <w:sz w:val="24"/>
          <w:szCs w:val="24"/>
        </w:rPr>
        <w:t xml:space="preserve"> </w:t>
      </w:r>
      <w:ins w:id="299" w:author="Choi Hee On" w:date="2019-02-27T00:39:00Z">
        <w:r w:rsidR="00FF5626">
          <w:rPr>
            <w:rFonts w:ascii="NanumGothic" w:hAnsi="NanumGothic"/>
            <w:sz w:val="24"/>
            <w:szCs w:val="24"/>
          </w:rPr>
          <w:t xml:space="preserve">but </w:t>
        </w:r>
      </w:ins>
      <w:r>
        <w:rPr>
          <w:rFonts w:ascii="NanumGothic" w:hAnsi="NanumGothic"/>
          <w:sz w:val="24"/>
          <w:szCs w:val="24"/>
        </w:rPr>
        <w:t>this was only effective in planar scenes and trajectory.</w:t>
      </w:r>
    </w:p>
    <w:p w14:paraId="555E3B2D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1B1118F2" w14:textId="0909380B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 xml:space="preserve">Temporal thresholding, </w:t>
      </w:r>
      <w:del w:id="300" w:author="Choi Hee On" w:date="2019-02-27T00:40:00Z">
        <w:r w:rsidDel="00CB1134">
          <w:rPr>
            <w:rFonts w:ascii="NanumGothic" w:hAnsi="NanumGothic"/>
            <w:sz w:val="24"/>
            <w:szCs w:val="24"/>
          </w:rPr>
          <w:delText>as</w:delText>
        </w:r>
      </w:del>
      <w:ins w:id="301" w:author="Choi Hee On" w:date="2019-02-27T00:40:00Z">
        <w:r w:rsidR="00CB1134">
          <w:rPr>
            <w:rFonts w:ascii="NanumGothic" w:hAnsi="NanumGothic"/>
            <w:sz w:val="24"/>
            <w:szCs w:val="24"/>
          </w:rPr>
          <w:t>which</w:t>
        </w:r>
      </w:ins>
      <w:r>
        <w:rPr>
          <w:rFonts w:ascii="NanumGothic" w:hAnsi="NanumGothic"/>
          <w:sz w:val="24"/>
          <w:szCs w:val="24"/>
        </w:rPr>
        <w:t xml:space="preserve"> set</w:t>
      </w:r>
      <w:ins w:id="302" w:author="Choi Hee On" w:date="2019-02-27T00:40:00Z">
        <w:r w:rsidR="00CB1134">
          <w:rPr>
            <w:rFonts w:ascii="NanumGothic" w:hAnsi="NanumGothic"/>
            <w:sz w:val="24"/>
            <w:szCs w:val="24"/>
          </w:rPr>
          <w:t>s</w:t>
        </w:r>
      </w:ins>
      <w:del w:id="303" w:author="Choi Hee On" w:date="2019-02-27T00:40:00Z">
        <w:r w:rsidDel="00CB1134">
          <w:rPr>
            <w:rFonts w:ascii="NanumGothic" w:hAnsi="NanumGothic"/>
            <w:sz w:val="24"/>
            <w:szCs w:val="24"/>
          </w:rPr>
          <w:delText>ting</w:delText>
        </w:r>
      </w:del>
      <w:r>
        <w:rPr>
          <w:rFonts w:ascii="NanumGothic" w:hAnsi="NanumGothic"/>
          <w:sz w:val="24"/>
          <w:szCs w:val="24"/>
        </w:rPr>
        <w:t xml:space="preserve"> effective events </w:t>
      </w:r>
      <w:del w:id="304" w:author="Choi Hee On" w:date="2019-02-27T00:40:00Z">
        <w:r w:rsidDel="00CB1134">
          <w:rPr>
            <w:rFonts w:ascii="NanumGothic" w:hAnsi="NanumGothic"/>
            <w:sz w:val="24"/>
            <w:szCs w:val="24"/>
          </w:rPr>
          <w:delText>for the</w:delText>
        </w:r>
      </w:del>
      <w:ins w:id="305" w:author="Choi Hee On" w:date="2019-02-27T00:40:00Z">
        <w:r w:rsidR="00CB1134">
          <w:rPr>
            <w:rFonts w:ascii="NanumGothic" w:hAnsi="NanumGothic"/>
            <w:sz w:val="24"/>
            <w:szCs w:val="24"/>
          </w:rPr>
          <w:t>in a</w:t>
        </w:r>
      </w:ins>
      <w:r>
        <w:rPr>
          <w:rFonts w:ascii="NanumGothic" w:hAnsi="NanumGothic"/>
          <w:sz w:val="24"/>
          <w:szCs w:val="24"/>
        </w:rPr>
        <w:t xml:space="preserve"> sequence with </w:t>
      </w:r>
      <w:ins w:id="306" w:author="Choi Hee On" w:date="2019-02-27T00:40:00Z">
        <w:r w:rsidR="00CB1134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 xml:space="preserve">fixed time interval, </w:t>
      </w:r>
      <w:del w:id="307" w:author="Choi Hee On" w:date="2019-02-27T00:40:00Z">
        <w:r w:rsidDel="00C730F9">
          <w:rPr>
            <w:rFonts w:ascii="NanumGothic" w:hAnsi="NanumGothic"/>
            <w:sz w:val="24"/>
            <w:szCs w:val="24"/>
          </w:rPr>
          <w:delText xml:space="preserve">anyway </w:delText>
        </w:r>
      </w:del>
      <w:r>
        <w:rPr>
          <w:rFonts w:ascii="NanumGothic" w:hAnsi="NanumGothic"/>
          <w:sz w:val="24"/>
          <w:szCs w:val="24"/>
        </w:rPr>
        <w:t>generate</w:t>
      </w:r>
      <w:del w:id="308" w:author="Choi Hee On" w:date="2019-02-27T00:40:00Z">
        <w:r w:rsidDel="00CB1134">
          <w:rPr>
            <w:rFonts w:ascii="NanumGothic" w:hAnsi="NanumGothic"/>
            <w:sz w:val="24"/>
            <w:szCs w:val="24"/>
          </w:rPr>
          <w:delText>d</w:delText>
        </w:r>
      </w:del>
      <w:ins w:id="309" w:author="Choi Hee On" w:date="2019-02-27T00:40:00Z">
        <w:r w:rsidR="00CB1134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motion-related frame image</w:t>
      </w:r>
      <w:ins w:id="310" w:author="Choi Hee On" w:date="2019-02-27T00:40:00Z">
        <w:r w:rsidR="00CB1134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and </w:t>
      </w:r>
      <w:ins w:id="311" w:author="Choi Hee On" w:date="2019-02-27T00:41:00Z">
        <w:r w:rsidR="00CB1134">
          <w:rPr>
            <w:rFonts w:ascii="NanumGothic" w:hAnsi="NanumGothic"/>
            <w:sz w:val="24"/>
            <w:szCs w:val="24"/>
          </w:rPr>
          <w:t xml:space="preserve">appeared to </w:t>
        </w:r>
        <w:r w:rsidR="00CB1134">
          <w:rPr>
            <w:rFonts w:ascii="NanumGothic" w:hAnsi="NanumGothic"/>
            <w:sz w:val="24"/>
            <w:szCs w:val="24"/>
          </w:rPr>
          <w:lastRenderedPageBreak/>
          <w:t xml:space="preserve">be </w:t>
        </w:r>
        <w:r w:rsidR="00321FBF">
          <w:rPr>
            <w:rFonts w:ascii="NanumGothic" w:hAnsi="NanumGothic"/>
            <w:sz w:val="24"/>
            <w:szCs w:val="24"/>
          </w:rPr>
          <w:t xml:space="preserve">a </w:t>
        </w:r>
      </w:ins>
      <w:del w:id="312" w:author="Choi Hee On" w:date="2019-02-27T00:41:00Z">
        <w:r w:rsidDel="00CB1134">
          <w:rPr>
            <w:rFonts w:ascii="NanumGothic" w:hAnsi="NanumGothic"/>
            <w:sz w:val="24"/>
            <w:szCs w:val="24"/>
          </w:rPr>
          <w:delText xml:space="preserve">seemed like </w:delText>
        </w:r>
      </w:del>
      <w:r>
        <w:rPr>
          <w:rFonts w:ascii="NanumGothic" w:hAnsi="NanumGothic"/>
          <w:sz w:val="24"/>
          <w:szCs w:val="24"/>
        </w:rPr>
        <w:t>fair</w:t>
      </w:r>
      <w:ins w:id="313" w:author="Choi Hee On" w:date="2019-02-27T00:41:00Z">
        <w:r w:rsidR="00321FBF">
          <w:rPr>
            <w:rFonts w:ascii="NanumGothic" w:hAnsi="NanumGothic"/>
            <w:sz w:val="24"/>
            <w:szCs w:val="24"/>
          </w:rPr>
          <w:t xml:space="preserve"> option</w:t>
        </w:r>
      </w:ins>
      <w:r>
        <w:rPr>
          <w:rFonts w:ascii="NanumGothic" w:hAnsi="NanumGothic"/>
          <w:sz w:val="24"/>
          <w:szCs w:val="24"/>
        </w:rPr>
        <w:t xml:space="preserve"> for trajectory estimation. </w:t>
      </w:r>
      <w:ins w:id="314" w:author="Choi Hee On" w:date="2019-02-27T00:42:00Z">
        <w:r w:rsidR="00886A07">
          <w:rPr>
            <w:rFonts w:ascii="NanumGothic" w:hAnsi="NanumGothic"/>
            <w:sz w:val="24"/>
            <w:szCs w:val="24"/>
          </w:rPr>
          <w:t>However</w:t>
        </w:r>
      </w:ins>
      <w:del w:id="315" w:author="Choi Hee On" w:date="2019-02-27T00:42:00Z">
        <w:r w:rsidDel="00886A07">
          <w:rPr>
            <w:rFonts w:ascii="NanumGothic" w:hAnsi="NanumGothic"/>
            <w:sz w:val="24"/>
            <w:szCs w:val="24"/>
          </w:rPr>
          <w:delText>Yet</w:delText>
        </w:r>
      </w:del>
      <w:r>
        <w:rPr>
          <w:rFonts w:ascii="NanumGothic" w:hAnsi="NanumGothic"/>
          <w:sz w:val="24"/>
          <w:szCs w:val="24"/>
        </w:rPr>
        <w:t xml:space="preserve">, </w:t>
      </w:r>
      <w:ins w:id="316" w:author="Choi Hee On" w:date="2019-02-27T00:42:00Z">
        <w:r w:rsidR="003978DE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>reintegrat</w:t>
      </w:r>
      <w:del w:id="317" w:author="Choi Hee On" w:date="2019-02-27T00:42:00Z">
        <w:r w:rsidDel="003978DE">
          <w:rPr>
            <w:rFonts w:ascii="NanumGothic" w:hAnsi="NanumGothic"/>
            <w:sz w:val="24"/>
            <w:szCs w:val="24"/>
          </w:rPr>
          <w:delText>ing</w:delText>
        </w:r>
      </w:del>
      <w:ins w:id="318" w:author="Choi Hee On" w:date="2019-02-27T00:42:00Z">
        <w:r w:rsidR="003978DE">
          <w:rPr>
            <w:rFonts w:ascii="NanumGothic" w:hAnsi="NanumGothic"/>
            <w:sz w:val="24"/>
            <w:szCs w:val="24"/>
          </w:rPr>
          <w:t>ion</w:t>
        </w:r>
      </w:ins>
      <w:r>
        <w:rPr>
          <w:rFonts w:ascii="NanumGothic" w:hAnsi="NanumGothic"/>
          <w:sz w:val="24"/>
          <w:szCs w:val="24"/>
        </w:rPr>
        <w:t xml:space="preserve"> </w:t>
      </w:r>
      <w:ins w:id="319" w:author="Choi Hee On" w:date="2019-02-27T00:42:00Z">
        <w:r w:rsidR="003978DE">
          <w:rPr>
            <w:rFonts w:ascii="NanumGothic" w:hAnsi="NanumGothic"/>
            <w:sz w:val="24"/>
            <w:szCs w:val="24"/>
          </w:rPr>
          <w:t xml:space="preserve">of </w:t>
        </w:r>
      </w:ins>
      <w:r>
        <w:rPr>
          <w:rFonts w:ascii="NanumGothic" w:hAnsi="NanumGothic"/>
          <w:sz w:val="24"/>
          <w:szCs w:val="24"/>
        </w:rPr>
        <w:t xml:space="preserve">discrete signal into sequences with a </w:t>
      </w:r>
      <w:ins w:id="320" w:author="Choi Hee On" w:date="2019-02-27T00:42:00Z">
        <w:r w:rsidR="003978DE">
          <w:rPr>
            <w:rFonts w:ascii="NanumGothic" w:hAnsi="NanumGothic"/>
            <w:sz w:val="24"/>
            <w:szCs w:val="24"/>
          </w:rPr>
          <w:t>fi</w:t>
        </w:r>
      </w:ins>
      <w:r>
        <w:rPr>
          <w:rFonts w:ascii="NanumGothic" w:hAnsi="NanumGothic"/>
          <w:sz w:val="24"/>
          <w:szCs w:val="24"/>
        </w:rPr>
        <w:t xml:space="preserve">xed temporal window </w:t>
      </w:r>
      <w:del w:id="321" w:author="Choi Hee On" w:date="2019-02-27T00:43:00Z">
        <w:r w:rsidDel="003978DE">
          <w:rPr>
            <w:rFonts w:ascii="NanumGothic" w:hAnsi="NanumGothic"/>
            <w:sz w:val="24"/>
            <w:szCs w:val="24"/>
          </w:rPr>
          <w:delText>meant</w:delText>
        </w:r>
      </w:del>
      <w:ins w:id="322" w:author="Choi Hee On" w:date="2019-02-27T00:43:00Z">
        <w:r w:rsidR="003978DE">
          <w:rPr>
            <w:rFonts w:ascii="NanumGothic" w:hAnsi="NanumGothic"/>
            <w:sz w:val="24"/>
            <w:szCs w:val="24"/>
          </w:rPr>
          <w:t>resulted in the loss</w:t>
        </w:r>
      </w:ins>
      <w:del w:id="323" w:author="Choi Hee On" w:date="2019-02-27T00:43:00Z">
        <w:r w:rsidDel="003978DE">
          <w:rPr>
            <w:rFonts w:ascii="NanumGothic" w:hAnsi="NanumGothic"/>
            <w:sz w:val="24"/>
            <w:szCs w:val="24"/>
          </w:rPr>
          <w:delText xml:space="preserve"> losing</w:delText>
        </w:r>
      </w:del>
      <w:r>
        <w:rPr>
          <w:rFonts w:ascii="NanumGothic" w:hAnsi="NanumGothic"/>
          <w:sz w:val="24"/>
          <w:szCs w:val="24"/>
        </w:rPr>
        <w:t xml:space="preserve"> </w:t>
      </w:r>
      <w:ins w:id="324" w:author="Choi Hee On" w:date="2019-02-27T00:43:00Z">
        <w:r w:rsidR="003978DE">
          <w:rPr>
            <w:rFonts w:ascii="NanumGothic" w:hAnsi="NanumGothic"/>
            <w:sz w:val="24"/>
            <w:szCs w:val="24"/>
          </w:rPr>
          <w:t xml:space="preserve">of the </w:t>
        </w:r>
      </w:ins>
      <w:r>
        <w:rPr>
          <w:rFonts w:ascii="NanumGothic" w:hAnsi="NanumGothic"/>
          <w:sz w:val="24"/>
          <w:szCs w:val="24"/>
        </w:rPr>
        <w:t>asynchronous</w:t>
      </w:r>
      <w:del w:id="325" w:author="Choi Hee On" w:date="2019-02-27T00:43:00Z">
        <w:r w:rsidDel="003978DE">
          <w:rPr>
            <w:rFonts w:ascii="NanumGothic" w:hAnsi="NanumGothic"/>
            <w:sz w:val="24"/>
            <w:szCs w:val="24"/>
          </w:rPr>
          <w:delText>ness</w:delText>
        </w:r>
      </w:del>
      <w:ins w:id="326" w:author="Choi Hee On" w:date="2019-02-27T00:43:00Z">
        <w:r w:rsidR="003978DE">
          <w:rPr>
            <w:rFonts w:ascii="NanumGothic" w:hAnsi="NanumGothic"/>
            <w:sz w:val="24"/>
            <w:szCs w:val="24"/>
          </w:rPr>
          <w:t xml:space="preserve"> </w:t>
        </w:r>
      </w:ins>
      <w:ins w:id="327" w:author="Choi Hee On" w:date="2019-02-27T00:47:00Z">
        <w:r w:rsidR="007F12F5">
          <w:rPr>
            <w:rFonts w:ascii="NanumGothic" w:hAnsi="NanumGothic"/>
            <w:sz w:val="24"/>
            <w:szCs w:val="24"/>
          </w:rPr>
          <w:t>aspect</w:t>
        </w:r>
      </w:ins>
      <w:ins w:id="328" w:author="Choi Hee On" w:date="2019-02-27T01:32:00Z">
        <w:r w:rsidR="00D63294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of each event. </w:t>
      </w:r>
      <w:ins w:id="329" w:author="Choi Hee On" w:date="2019-02-27T00:43:00Z">
        <w:r w:rsidR="003978DE">
          <w:rPr>
            <w:rFonts w:ascii="NanumGothic" w:hAnsi="NanumGothic"/>
            <w:sz w:val="24"/>
            <w:szCs w:val="24"/>
          </w:rPr>
          <w:t>Therefore</w:t>
        </w:r>
      </w:ins>
      <w:del w:id="330" w:author="Choi Hee On" w:date="2019-02-27T00:43:00Z">
        <w:r w:rsidDel="003978DE">
          <w:rPr>
            <w:rFonts w:ascii="NanumGothic" w:hAnsi="NanumGothic"/>
            <w:sz w:val="24"/>
            <w:szCs w:val="24"/>
          </w:rPr>
          <w:delText>Thus</w:delText>
        </w:r>
      </w:del>
      <w:ins w:id="331" w:author="Choi Hee On" w:date="2019-02-27T00:43:00Z">
        <w:r w:rsidR="003978DE">
          <w:rPr>
            <w:rFonts w:ascii="NanumGothic" w:hAnsi="NanumGothic"/>
            <w:sz w:val="24"/>
            <w:szCs w:val="24"/>
          </w:rPr>
          <w:t>,</w:t>
        </w:r>
      </w:ins>
      <w:r>
        <w:rPr>
          <w:rFonts w:ascii="NanumGothic" w:hAnsi="NanumGothic"/>
          <w:sz w:val="24"/>
          <w:szCs w:val="24"/>
        </w:rPr>
        <w:t xml:space="preserve"> </w:t>
      </w:r>
      <w:ins w:id="332" w:author="Choi Hee On" w:date="2019-02-27T00:44:00Z">
        <w:r w:rsidR="00077697">
          <w:rPr>
            <w:rFonts w:ascii="NanumGothic" w:hAnsi="NanumGothic"/>
            <w:sz w:val="24"/>
            <w:szCs w:val="24"/>
          </w:rPr>
          <w:t xml:space="preserve">in order </w:t>
        </w:r>
      </w:ins>
      <w:ins w:id="333" w:author="Choi Hee On" w:date="2019-02-27T00:43:00Z">
        <w:r w:rsidR="003978DE">
          <w:rPr>
            <w:rFonts w:ascii="NanumGothic" w:hAnsi="NanumGothic"/>
            <w:sz w:val="24"/>
            <w:szCs w:val="24"/>
          </w:rPr>
          <w:t>to achieve</w:t>
        </w:r>
      </w:ins>
      <w:del w:id="334" w:author="Choi Hee On" w:date="2019-02-27T00:43:00Z">
        <w:r w:rsidDel="003978DE">
          <w:rPr>
            <w:rFonts w:ascii="NanumGothic" w:hAnsi="NanumGothic"/>
            <w:sz w:val="24"/>
            <w:szCs w:val="24"/>
          </w:rPr>
          <w:delText>for</w:delText>
        </w:r>
      </w:del>
      <w:r>
        <w:rPr>
          <w:rFonts w:ascii="NanumGothic" w:hAnsi="NanumGothic"/>
          <w:sz w:val="24"/>
          <w:szCs w:val="24"/>
        </w:rPr>
        <w:t xml:space="preserve"> higher </w:t>
      </w:r>
      <w:ins w:id="335" w:author="Choi Hee On" w:date="2019-02-27T00:43:00Z">
        <w:r w:rsidR="003978DE">
          <w:rPr>
            <w:rFonts w:ascii="NanumGothic" w:hAnsi="NanumGothic"/>
            <w:sz w:val="24"/>
            <w:szCs w:val="24"/>
          </w:rPr>
          <w:t xml:space="preserve">levels of </w:t>
        </w:r>
      </w:ins>
      <w:r>
        <w:rPr>
          <w:rFonts w:ascii="NanumGothic" w:hAnsi="NanumGothic"/>
          <w:sz w:val="24"/>
          <w:szCs w:val="24"/>
        </w:rPr>
        <w:t xml:space="preserve">accuracy and </w:t>
      </w:r>
      <w:del w:id="336" w:author="Choi Hee On" w:date="2019-02-27T00:43:00Z">
        <w:r w:rsidDel="003978DE">
          <w:rPr>
            <w:rFonts w:ascii="NanumGothic" w:hAnsi="NanumGothic"/>
            <w:sz w:val="24"/>
            <w:szCs w:val="24"/>
          </w:rPr>
          <w:delText xml:space="preserve">to </w:delText>
        </w:r>
      </w:del>
      <w:r>
        <w:rPr>
          <w:rFonts w:ascii="NanumGothic" w:hAnsi="NanumGothic"/>
          <w:sz w:val="24"/>
          <w:szCs w:val="24"/>
        </w:rPr>
        <w:t xml:space="preserve">fully utilize </w:t>
      </w:r>
      <w:ins w:id="337" w:author="Choi Hee On" w:date="2019-02-27T00:44:00Z">
        <w:r w:rsidR="00077697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>temporal resolution of event camera</w:t>
      </w:r>
      <w:ins w:id="338" w:author="Choi Hee On" w:date="2019-02-27T00:44:00Z">
        <w:r w:rsidR="00077697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, new </w:t>
      </w:r>
      <w:del w:id="339" w:author="Choi Hee On" w:date="2019-02-27T00:44:00Z">
        <w:r w:rsidDel="006C6E9A">
          <w:rPr>
            <w:rFonts w:ascii="NanumGothic" w:hAnsi="NanumGothic"/>
            <w:sz w:val="24"/>
            <w:szCs w:val="24"/>
          </w:rPr>
          <w:delText>ways</w:delText>
        </w:r>
      </w:del>
      <w:ins w:id="340" w:author="Choi Hee On" w:date="2019-02-27T00:44:00Z">
        <w:r w:rsidR="006C6E9A">
          <w:rPr>
            <w:rFonts w:ascii="NanumGothic" w:hAnsi="NanumGothic"/>
            <w:sz w:val="24"/>
            <w:szCs w:val="24"/>
          </w:rPr>
          <w:t>methods</w:t>
        </w:r>
      </w:ins>
      <w:r>
        <w:rPr>
          <w:rFonts w:ascii="NanumGothic" w:hAnsi="NanumGothic"/>
          <w:sz w:val="24"/>
          <w:szCs w:val="24"/>
        </w:rPr>
        <w:t xml:space="preserve"> of binding events were </w:t>
      </w:r>
      <w:ins w:id="341" w:author="Choi Hee On" w:date="2019-02-27T00:44:00Z">
        <w:r w:rsidR="00077697">
          <w:rPr>
            <w:rFonts w:ascii="NanumGothic" w:hAnsi="NanumGothic"/>
            <w:sz w:val="24"/>
            <w:szCs w:val="24"/>
          </w:rPr>
          <w:t>required</w:t>
        </w:r>
      </w:ins>
      <w:del w:id="342" w:author="Choi Hee On" w:date="2019-02-27T00:44:00Z">
        <w:r w:rsidDel="00077697">
          <w:rPr>
            <w:rFonts w:ascii="NanumGothic" w:hAnsi="NanumGothic"/>
            <w:sz w:val="24"/>
            <w:szCs w:val="24"/>
          </w:rPr>
          <w:delText>demanded</w:delText>
        </w:r>
      </w:del>
      <w:r>
        <w:rPr>
          <w:rFonts w:ascii="NanumGothic" w:hAnsi="NanumGothic"/>
          <w:sz w:val="24"/>
          <w:szCs w:val="24"/>
        </w:rPr>
        <w:t>.</w:t>
      </w:r>
    </w:p>
    <w:p w14:paraId="79F6CF75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0C81A9A7" w14:textId="6B079118" w:rsidR="00154EE9" w:rsidRDefault="0008529C">
      <w:pPr>
        <w:wordWrap w:val="0"/>
        <w:rPr>
          <w:rFonts w:ascii="NanumGothic" w:hAnsi="NanumGothic"/>
          <w:sz w:val="24"/>
          <w:szCs w:val="24"/>
        </w:rPr>
      </w:pPr>
      <w:del w:id="343" w:author="Choi Hee On" w:date="2019-02-27T00:44:00Z">
        <w:r w:rsidDel="006C6E9A">
          <w:rPr>
            <w:rFonts w:ascii="NanumGothic" w:hAnsi="NanumGothic"/>
            <w:sz w:val="24"/>
            <w:szCs w:val="24"/>
          </w:rPr>
          <w:delText>Therefore</w:delText>
        </w:r>
      </w:del>
      <w:ins w:id="344" w:author="Choi Hee On" w:date="2019-02-27T00:44:00Z">
        <w:r w:rsidR="006C6E9A">
          <w:rPr>
            <w:rFonts w:ascii="NanumGothic" w:hAnsi="NanumGothic"/>
            <w:sz w:val="24"/>
            <w:szCs w:val="24"/>
          </w:rPr>
          <w:t>In response to such demands</w:t>
        </w:r>
      </w:ins>
      <w:r>
        <w:rPr>
          <w:rFonts w:ascii="NanumGothic" w:hAnsi="NanumGothic"/>
          <w:sz w:val="24"/>
          <w:szCs w:val="24"/>
        </w:rPr>
        <w:t xml:space="preserve">, </w:t>
      </w:r>
      <w:del w:id="345" w:author="Choi Hee On" w:date="2019-02-27T00:44:00Z">
        <w:r w:rsidDel="006C6E9A">
          <w:rPr>
            <w:rFonts w:ascii="NanumGothic" w:hAnsi="NanumGothic"/>
            <w:sz w:val="24"/>
            <w:szCs w:val="24"/>
          </w:rPr>
          <w:delText>some</w:delText>
        </w:r>
      </w:del>
      <w:ins w:id="346" w:author="Choi Hee On" w:date="2019-02-27T00:44:00Z">
        <w:r w:rsidR="006C6E9A">
          <w:rPr>
            <w:rFonts w:ascii="NanumGothic" w:hAnsi="NanumGothic"/>
            <w:sz w:val="24"/>
            <w:szCs w:val="24"/>
          </w:rPr>
          <w:t>seve</w:t>
        </w:r>
      </w:ins>
      <w:ins w:id="347" w:author="Choi Hee On" w:date="2019-02-27T00:45:00Z">
        <w:r w:rsidR="006C6E9A">
          <w:rPr>
            <w:rFonts w:ascii="NanumGothic" w:hAnsi="NanumGothic"/>
            <w:sz w:val="24"/>
            <w:szCs w:val="24"/>
          </w:rPr>
          <w:t>ral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348" w:author="Choi Hee On" w:date="2019-02-27T00:45:00Z">
        <w:r w:rsidDel="000B3C59">
          <w:rPr>
            <w:rFonts w:ascii="NanumGothic" w:hAnsi="NanumGothic"/>
            <w:sz w:val="24"/>
            <w:szCs w:val="24"/>
          </w:rPr>
          <w:delText>researches</w:delText>
        </w:r>
      </w:del>
      <w:ins w:id="349" w:author="Choi Hee On" w:date="2019-02-27T00:45:00Z">
        <w:r w:rsidR="000B3C59">
          <w:rPr>
            <w:rFonts w:ascii="NanumGothic" w:hAnsi="NanumGothic"/>
            <w:sz w:val="24"/>
            <w:szCs w:val="24"/>
          </w:rPr>
          <w:t>studies</w:t>
        </w:r>
      </w:ins>
      <w:r>
        <w:rPr>
          <w:rFonts w:ascii="NanumGothic" w:hAnsi="NanumGothic"/>
          <w:sz w:val="24"/>
          <w:szCs w:val="24"/>
        </w:rPr>
        <w:t xml:space="preserve"> </w:t>
      </w:r>
      <w:ins w:id="350" w:author="Choi Hee On" w:date="2019-02-27T00:45:00Z">
        <w:r w:rsidR="000B3C59">
          <w:rPr>
            <w:rFonts w:ascii="NanumGothic" w:hAnsi="NanumGothic"/>
            <w:sz w:val="24"/>
            <w:szCs w:val="24"/>
          </w:rPr>
          <w:t>attempted</w:t>
        </w:r>
      </w:ins>
      <w:del w:id="351" w:author="Choi Hee On" w:date="2019-02-27T00:45:00Z">
        <w:r w:rsidDel="000B3C59">
          <w:rPr>
            <w:rFonts w:ascii="NanumGothic" w:hAnsi="NanumGothic"/>
            <w:sz w:val="24"/>
            <w:szCs w:val="24"/>
          </w:rPr>
          <w:delText>tried</w:delText>
        </w:r>
      </w:del>
      <w:r>
        <w:rPr>
          <w:rFonts w:ascii="NanumGothic" w:hAnsi="NanumGothic"/>
          <w:sz w:val="24"/>
          <w:szCs w:val="24"/>
        </w:rPr>
        <w:t xml:space="preserve"> to utilize the high temporal resolution of </w:t>
      </w:r>
      <w:del w:id="352" w:author="Choi Hee On" w:date="2019-02-27T00:45:00Z">
        <w:r w:rsidDel="000B3C59">
          <w:rPr>
            <w:rFonts w:ascii="NanumGothic" w:hAnsi="NanumGothic"/>
            <w:sz w:val="24"/>
            <w:szCs w:val="24"/>
          </w:rPr>
          <w:delText xml:space="preserve">the </w:delText>
        </w:r>
      </w:del>
      <w:r>
        <w:rPr>
          <w:rFonts w:ascii="NanumGothic" w:hAnsi="NanumGothic"/>
          <w:sz w:val="24"/>
          <w:szCs w:val="24"/>
        </w:rPr>
        <w:t>event camera</w:t>
      </w:r>
      <w:ins w:id="353" w:author="Choi Hee On" w:date="2019-02-27T00:45:00Z">
        <w:r w:rsidR="000B3C59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by assigning weights to each event. [8] </w:t>
      </w:r>
      <w:del w:id="354" w:author="Choi Hee On" w:date="2019-02-27T00:45:00Z">
        <w:r w:rsidDel="000B3C59">
          <w:rPr>
            <w:rFonts w:ascii="NanumGothic" w:hAnsi="NanumGothic"/>
            <w:sz w:val="24"/>
            <w:szCs w:val="24"/>
          </w:rPr>
          <w:delText xml:space="preserve">has </w:delText>
        </w:r>
      </w:del>
      <w:r>
        <w:rPr>
          <w:rFonts w:ascii="NanumGothic" w:hAnsi="NanumGothic"/>
          <w:sz w:val="24"/>
          <w:szCs w:val="24"/>
        </w:rPr>
        <w:t xml:space="preserve">introduced a direct method </w:t>
      </w:r>
      <w:del w:id="355" w:author="Choi Hee On" w:date="2019-02-27T00:45:00Z">
        <w:r w:rsidDel="000B3C59">
          <w:rPr>
            <w:rFonts w:ascii="NanumGothic" w:hAnsi="NanumGothic"/>
            <w:sz w:val="24"/>
            <w:szCs w:val="24"/>
          </w:rPr>
          <w:delText>to</w:delText>
        </w:r>
      </w:del>
      <w:ins w:id="356" w:author="Choi Hee On" w:date="2019-02-27T00:45:00Z">
        <w:r w:rsidR="000B3C59">
          <w:rPr>
            <w:rFonts w:ascii="NanumGothic" w:hAnsi="NanumGothic"/>
            <w:sz w:val="24"/>
            <w:szCs w:val="24"/>
          </w:rPr>
          <w:t>of</w:t>
        </w:r>
      </w:ins>
      <w:r>
        <w:rPr>
          <w:rFonts w:ascii="NanumGothic" w:hAnsi="NanumGothic"/>
          <w:sz w:val="24"/>
          <w:szCs w:val="24"/>
        </w:rPr>
        <w:t xml:space="preserve"> accurately estimat</w:t>
      </w:r>
      <w:del w:id="357" w:author="Choi Hee On" w:date="2019-02-27T00:45:00Z">
        <w:r w:rsidDel="000B3C59">
          <w:rPr>
            <w:rFonts w:ascii="NanumGothic" w:hAnsi="NanumGothic"/>
            <w:sz w:val="24"/>
            <w:szCs w:val="24"/>
          </w:rPr>
          <w:delText>e</w:delText>
        </w:r>
      </w:del>
      <w:ins w:id="358" w:author="Choi Hee On" w:date="2019-02-27T00:45:00Z">
        <w:r w:rsidR="000B3C59">
          <w:rPr>
            <w:rFonts w:ascii="NanumGothic" w:hAnsi="NanumGothic"/>
            <w:sz w:val="24"/>
            <w:szCs w:val="24"/>
          </w:rPr>
          <w:t>ing</w:t>
        </w:r>
      </w:ins>
      <w:r>
        <w:rPr>
          <w:rFonts w:ascii="NanumGothic" w:hAnsi="NanumGothic"/>
          <w:sz w:val="24"/>
          <w:szCs w:val="24"/>
        </w:rPr>
        <w:t xml:space="preserve"> angular velocity and compensat</w:t>
      </w:r>
      <w:del w:id="359" w:author="Choi Hee On" w:date="2019-02-27T00:46:00Z">
        <w:r w:rsidDel="000B3C59">
          <w:rPr>
            <w:rFonts w:ascii="NanumGothic" w:hAnsi="NanumGothic"/>
            <w:sz w:val="24"/>
            <w:szCs w:val="24"/>
          </w:rPr>
          <w:delText>e</w:delText>
        </w:r>
      </w:del>
      <w:ins w:id="360" w:author="Choi Hee On" w:date="2019-02-27T00:46:00Z">
        <w:r w:rsidR="000B3C59">
          <w:rPr>
            <w:rFonts w:ascii="NanumGothic" w:hAnsi="NanumGothic"/>
            <w:sz w:val="24"/>
            <w:szCs w:val="24"/>
          </w:rPr>
          <w:t>ing</w:t>
        </w:r>
      </w:ins>
      <w:r>
        <w:rPr>
          <w:rFonts w:ascii="NanumGothic" w:hAnsi="NanumGothic"/>
          <w:sz w:val="24"/>
          <w:szCs w:val="24"/>
        </w:rPr>
        <w:t xml:space="preserve"> events from motion. This enabled</w:t>
      </w:r>
      <w:ins w:id="361" w:author="Choi Hee On" w:date="2019-02-27T00:46:00Z">
        <w:r w:rsidR="000B3C59">
          <w:rPr>
            <w:rFonts w:ascii="NanumGothic" w:hAnsi="NanumGothic"/>
            <w:sz w:val="24"/>
            <w:szCs w:val="24"/>
          </w:rPr>
          <w:t xml:space="preserve"> the generation</w:t>
        </w:r>
      </w:ins>
      <w:del w:id="362" w:author="Choi Hee On" w:date="2019-02-27T00:46:00Z">
        <w:r w:rsidDel="000B3C59">
          <w:rPr>
            <w:rFonts w:ascii="NanumGothic" w:hAnsi="NanumGothic"/>
            <w:sz w:val="24"/>
            <w:szCs w:val="24"/>
          </w:rPr>
          <w:delText xml:space="preserve"> generating the</w:delText>
        </w:r>
      </w:del>
      <w:ins w:id="363" w:author="Choi Hee On" w:date="2019-02-27T00:46:00Z">
        <w:r w:rsidR="000B3C59">
          <w:rPr>
            <w:rFonts w:ascii="NanumGothic" w:hAnsi="NanumGothic"/>
            <w:sz w:val="24"/>
            <w:szCs w:val="24"/>
          </w:rPr>
          <w:t xml:space="preserve"> of</w:t>
        </w:r>
      </w:ins>
      <w:r>
        <w:rPr>
          <w:rFonts w:ascii="NanumGothic" w:hAnsi="NanumGothic"/>
          <w:sz w:val="24"/>
          <w:szCs w:val="24"/>
        </w:rPr>
        <w:t xml:space="preserve"> virtual event-based frame</w:t>
      </w:r>
      <w:ins w:id="364" w:author="Choi Hee On" w:date="2019-02-27T00:46:00Z">
        <w:r w:rsidR="000B3C59">
          <w:rPr>
            <w:rFonts w:ascii="NanumGothic" w:hAnsi="NanumGothic"/>
            <w:sz w:val="24"/>
            <w:szCs w:val="24"/>
          </w:rPr>
          <w:t>s</w:t>
        </w:r>
      </w:ins>
      <w:del w:id="365" w:author="Choi Hee On" w:date="2019-02-27T00:46:00Z">
        <w:r w:rsidDel="000B3C59">
          <w:rPr>
            <w:rFonts w:ascii="NanumGothic" w:hAnsi="NanumGothic"/>
            <w:sz w:val="24"/>
            <w:szCs w:val="24"/>
          </w:rPr>
          <w:delText>,</w:delText>
        </w:r>
      </w:del>
      <w:r>
        <w:rPr>
          <w:rFonts w:ascii="NanumGothic" w:hAnsi="NanumGothic"/>
          <w:sz w:val="24"/>
          <w:szCs w:val="24"/>
        </w:rPr>
        <w:t xml:space="preserve"> </w:t>
      </w:r>
      <w:del w:id="366" w:author="Choi Hee On" w:date="2019-02-27T00:46:00Z">
        <w:r w:rsidDel="000B3C59">
          <w:rPr>
            <w:rFonts w:ascii="NanumGothic" w:hAnsi="NanumGothic"/>
            <w:sz w:val="24"/>
            <w:szCs w:val="24"/>
          </w:rPr>
          <w:delText>which</w:delText>
        </w:r>
      </w:del>
      <w:ins w:id="367" w:author="Choi Hee On" w:date="2019-02-27T00:46:00Z">
        <w:r w:rsidR="000B3C59">
          <w:rPr>
            <w:rFonts w:ascii="NanumGothic" w:hAnsi="NanumGothic"/>
            <w:sz w:val="24"/>
            <w:szCs w:val="24"/>
          </w:rPr>
          <w:t>that</w:t>
        </w:r>
      </w:ins>
      <w:r>
        <w:rPr>
          <w:rFonts w:ascii="NanumGothic" w:hAnsi="NanumGothic"/>
          <w:sz w:val="24"/>
          <w:szCs w:val="24"/>
        </w:rPr>
        <w:t xml:space="preserve"> conserve</w:t>
      </w:r>
      <w:del w:id="368" w:author="Choi Hee On" w:date="2019-02-27T00:46:00Z">
        <w:r w:rsidDel="000B3C59">
          <w:rPr>
            <w:rFonts w:ascii="NanumGothic" w:hAnsi="NanumGothic"/>
            <w:sz w:val="24"/>
            <w:szCs w:val="24"/>
          </w:rPr>
          <w:delText>s</w:delText>
        </w:r>
      </w:del>
      <w:ins w:id="369" w:author="Choi Hee On" w:date="2019-02-27T00:47:00Z">
        <w:r w:rsidR="000B3C59">
          <w:rPr>
            <w:rFonts w:ascii="NanumGothic" w:hAnsi="NanumGothic"/>
            <w:sz w:val="24"/>
            <w:szCs w:val="24"/>
          </w:rPr>
          <w:t xml:space="preserve"> </w:t>
        </w:r>
      </w:ins>
      <w:del w:id="370" w:author="Choi Hee On" w:date="2019-02-27T00:46:00Z">
        <w:r w:rsidDel="000B3C59">
          <w:rPr>
            <w:rFonts w:ascii="NanumGothic" w:hAnsi="NanumGothic"/>
            <w:sz w:val="24"/>
            <w:szCs w:val="24"/>
          </w:rPr>
          <w:delText xml:space="preserve"> the</w:delText>
        </w:r>
      </w:del>
      <w:del w:id="371" w:author="Choi Hee On" w:date="2019-02-27T00:47:00Z">
        <w:r w:rsidDel="007F12F5">
          <w:rPr>
            <w:rFonts w:ascii="NanumGothic" w:hAnsi="NanumGothic"/>
            <w:sz w:val="24"/>
            <w:szCs w:val="24"/>
          </w:rPr>
          <w:delText xml:space="preserve"> </w:delText>
        </w:r>
      </w:del>
      <w:r>
        <w:rPr>
          <w:rFonts w:ascii="NanumGothic" w:hAnsi="NanumGothic"/>
          <w:sz w:val="24"/>
          <w:szCs w:val="24"/>
        </w:rPr>
        <w:t>asynchronous</w:t>
      </w:r>
      <w:ins w:id="372" w:author="Choi Hee On" w:date="2019-02-27T00:47:00Z">
        <w:r w:rsidR="000B3C59">
          <w:rPr>
            <w:rFonts w:ascii="NanumGothic" w:hAnsi="NanumGothic"/>
            <w:sz w:val="24"/>
            <w:szCs w:val="24"/>
          </w:rPr>
          <w:t xml:space="preserve"> </w:t>
        </w:r>
        <w:r w:rsidR="007F12F5">
          <w:rPr>
            <w:rFonts w:ascii="NanumGothic" w:hAnsi="NanumGothic"/>
            <w:sz w:val="24"/>
            <w:szCs w:val="24"/>
          </w:rPr>
          <w:t>aspects</w:t>
        </w:r>
      </w:ins>
      <w:del w:id="373" w:author="Choi Hee On" w:date="2019-02-27T00:47:00Z">
        <w:r w:rsidDel="000B3C59">
          <w:rPr>
            <w:rFonts w:ascii="NanumGothic" w:hAnsi="NanumGothic"/>
            <w:sz w:val="24"/>
            <w:szCs w:val="24"/>
          </w:rPr>
          <w:delText>ness</w:delText>
        </w:r>
      </w:del>
      <w:r>
        <w:rPr>
          <w:rFonts w:ascii="NanumGothic" w:hAnsi="NanumGothic"/>
          <w:sz w:val="24"/>
          <w:szCs w:val="24"/>
        </w:rPr>
        <w:t xml:space="preserve"> </w:t>
      </w:r>
      <w:del w:id="374" w:author="Choi Hee On" w:date="2019-02-27T00:47:00Z">
        <w:r w:rsidDel="00FD039B">
          <w:rPr>
            <w:rFonts w:ascii="NanumGothic" w:hAnsi="NanumGothic"/>
            <w:sz w:val="24"/>
            <w:szCs w:val="24"/>
          </w:rPr>
          <w:delText>since</w:delText>
        </w:r>
      </w:del>
      <w:ins w:id="375" w:author="Choi Hee On" w:date="2019-02-27T00:47:00Z">
        <w:r w:rsidR="00FD039B">
          <w:rPr>
            <w:rFonts w:ascii="NanumGothic" w:hAnsi="NanumGothic"/>
            <w:sz w:val="24"/>
            <w:szCs w:val="24"/>
          </w:rPr>
          <w:t>as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376" w:author="Choi Hee On" w:date="2019-02-27T00:48:00Z">
        <w:r w:rsidDel="00FD039B">
          <w:rPr>
            <w:rFonts w:ascii="NanumGothic" w:hAnsi="NanumGothic"/>
            <w:sz w:val="24"/>
            <w:szCs w:val="24"/>
          </w:rPr>
          <w:delText>it</w:delText>
        </w:r>
      </w:del>
      <w:ins w:id="377" w:author="Choi Hee On" w:date="2019-02-27T00:48:00Z">
        <w:r w:rsidR="00FD039B">
          <w:rPr>
            <w:rFonts w:ascii="NanumGothic" w:hAnsi="NanumGothic"/>
            <w:sz w:val="24"/>
            <w:szCs w:val="24"/>
          </w:rPr>
          <w:t xml:space="preserve">the </w:t>
        </w:r>
        <w:commentRangeStart w:id="378"/>
        <w:r w:rsidR="00FD039B">
          <w:rPr>
            <w:rFonts w:ascii="NanumGothic" w:hAnsi="NanumGothic"/>
            <w:sz w:val="24"/>
            <w:szCs w:val="24"/>
          </w:rPr>
          <w:t>frames</w:t>
        </w:r>
      </w:ins>
      <w:commentRangeEnd w:id="378"/>
      <w:ins w:id="379" w:author="Choi Hee On" w:date="2019-02-27T01:36:00Z">
        <w:r w:rsidR="001F121B">
          <w:rPr>
            <w:rStyle w:val="CommentReference"/>
          </w:rPr>
          <w:commentReference w:id="378"/>
        </w:r>
      </w:ins>
      <w:r>
        <w:rPr>
          <w:rFonts w:ascii="NanumGothic" w:hAnsi="NanumGothic"/>
          <w:sz w:val="24"/>
          <w:szCs w:val="24"/>
        </w:rPr>
        <w:t xml:space="preserve"> </w:t>
      </w:r>
      <w:del w:id="380" w:author="Choi Hee On" w:date="2019-02-27T00:48:00Z">
        <w:r w:rsidDel="00FD039B">
          <w:rPr>
            <w:rFonts w:ascii="NanumGothic" w:hAnsi="NanumGothic"/>
            <w:sz w:val="24"/>
            <w:szCs w:val="24"/>
          </w:rPr>
          <w:delText>can</w:delText>
        </w:r>
      </w:del>
      <w:ins w:id="381" w:author="Choi Hee On" w:date="2019-02-27T00:48:00Z">
        <w:r w:rsidR="00FD039B">
          <w:rPr>
            <w:rFonts w:ascii="NanumGothic" w:hAnsi="NanumGothic"/>
            <w:sz w:val="24"/>
            <w:szCs w:val="24"/>
          </w:rPr>
          <w:t>could</w:t>
        </w:r>
      </w:ins>
      <w:r>
        <w:rPr>
          <w:rFonts w:ascii="NanumGothic" w:hAnsi="NanumGothic"/>
          <w:sz w:val="24"/>
          <w:szCs w:val="24"/>
        </w:rPr>
        <w:t xml:space="preserve"> be produced at any desired time.</w:t>
      </w:r>
      <w:ins w:id="382" w:author="Choi Hee On" w:date="2019-02-27T00:50:00Z">
        <w:r w:rsidR="007F651A">
          <w:rPr>
            <w:rFonts w:ascii="NanumGothic" w:hAnsi="NanumGothic"/>
            <w:sz w:val="24"/>
            <w:szCs w:val="24"/>
          </w:rPr>
          <w:t xml:space="preserve"> In combination</w:t>
        </w:r>
      </w:ins>
      <w:del w:id="383" w:author="Choi Hee On" w:date="2019-02-27T00:50:00Z">
        <w:r w:rsidDel="007F651A">
          <w:rPr>
            <w:rFonts w:ascii="NanumGothic" w:hAnsi="NanumGothic"/>
            <w:sz w:val="24"/>
            <w:szCs w:val="24"/>
          </w:rPr>
          <w:delText xml:space="preserve"> Combined</w:delText>
        </w:r>
      </w:del>
      <w:r>
        <w:rPr>
          <w:rFonts w:ascii="NanumGothic" w:hAnsi="NanumGothic"/>
          <w:sz w:val="24"/>
          <w:szCs w:val="24"/>
        </w:rPr>
        <w:t xml:space="preserve"> with nonlinear optimization, [11] </w:t>
      </w:r>
      <w:del w:id="384" w:author="Choi Hee On" w:date="2019-02-27T00:50:00Z">
        <w:r w:rsidDel="007F651A">
          <w:rPr>
            <w:rFonts w:ascii="NanumGothic" w:hAnsi="NanumGothic"/>
            <w:sz w:val="24"/>
            <w:szCs w:val="24"/>
          </w:rPr>
          <w:delText xml:space="preserve">has </w:delText>
        </w:r>
      </w:del>
      <w:r>
        <w:rPr>
          <w:rFonts w:ascii="NanumGothic" w:hAnsi="NanumGothic"/>
          <w:sz w:val="24"/>
          <w:szCs w:val="24"/>
        </w:rPr>
        <w:t xml:space="preserve">succeeded </w:t>
      </w:r>
      <w:ins w:id="385" w:author="Choi Hee On" w:date="2019-02-27T00:50:00Z">
        <w:r w:rsidR="007F651A">
          <w:rPr>
            <w:rFonts w:ascii="NanumGothic" w:hAnsi="NanumGothic"/>
            <w:sz w:val="24"/>
            <w:szCs w:val="24"/>
          </w:rPr>
          <w:t>in</w:t>
        </w:r>
      </w:ins>
      <w:del w:id="386" w:author="Choi Hee On" w:date="2019-02-27T00:50:00Z">
        <w:r w:rsidDel="007F651A">
          <w:rPr>
            <w:rFonts w:ascii="NanumGothic" w:hAnsi="NanumGothic"/>
            <w:sz w:val="24"/>
            <w:szCs w:val="24"/>
          </w:rPr>
          <w:delText>on</w:delText>
        </w:r>
      </w:del>
      <w:r>
        <w:rPr>
          <w:rFonts w:ascii="NanumGothic" w:hAnsi="NanumGothic"/>
          <w:sz w:val="24"/>
          <w:szCs w:val="24"/>
        </w:rPr>
        <w:t xml:space="preserve"> integrating inertial measurement unit</w:t>
      </w:r>
      <w:ins w:id="387" w:author="Choi Hee On" w:date="2019-02-27T00:50:00Z">
        <w:r w:rsidR="007F651A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(IMU) for 6</w:t>
      </w:r>
      <w:ins w:id="388" w:author="Choi Hee On" w:date="2019-02-27T00:51:00Z">
        <w:r w:rsidR="002B7D6C">
          <w:rPr>
            <w:rFonts w:ascii="NanumGothic" w:hAnsi="NanumGothic"/>
            <w:sz w:val="24"/>
            <w:szCs w:val="24"/>
          </w:rPr>
          <w:t>-</w:t>
        </w:r>
      </w:ins>
      <w:del w:id="389" w:author="Choi Hee On" w:date="2019-02-27T00:51:00Z">
        <w:r w:rsidDel="002B7D6C">
          <w:rPr>
            <w:rFonts w:ascii="NanumGothic" w:hAnsi="NanumGothic"/>
            <w:sz w:val="24"/>
            <w:szCs w:val="24"/>
          </w:rPr>
          <w:delText xml:space="preserve"> </w:delText>
        </w:r>
      </w:del>
      <w:r>
        <w:rPr>
          <w:rFonts w:ascii="NanumGothic" w:hAnsi="NanumGothic"/>
          <w:sz w:val="24"/>
          <w:szCs w:val="24"/>
        </w:rPr>
        <w:t>DOF</w:t>
      </w:r>
      <w:ins w:id="390" w:author="Choi Hee On" w:date="2019-02-27T00:51:00Z">
        <w:r w:rsidR="002B7D6C">
          <w:rPr>
            <w:rFonts w:ascii="NanumGothic" w:hAnsi="NanumGothic"/>
            <w:sz w:val="24"/>
            <w:szCs w:val="24"/>
          </w:rPr>
          <w:t>-</w:t>
        </w:r>
      </w:ins>
      <w:del w:id="391" w:author="Choi Hee On" w:date="2019-02-27T00:51:00Z">
        <w:r w:rsidDel="002B7D6C">
          <w:rPr>
            <w:rFonts w:ascii="NanumGothic" w:hAnsi="NanumGothic"/>
            <w:sz w:val="24"/>
            <w:szCs w:val="24"/>
          </w:rPr>
          <w:delText xml:space="preserve"> </w:delText>
        </w:r>
      </w:del>
      <w:r>
        <w:rPr>
          <w:rFonts w:ascii="NanumGothic" w:hAnsi="NanumGothic"/>
          <w:sz w:val="24"/>
          <w:szCs w:val="24"/>
        </w:rPr>
        <w:t xml:space="preserve">event VO. </w:t>
      </w:r>
      <w:ins w:id="392" w:author="Choi Hee On" w:date="2019-02-27T00:51:00Z">
        <w:r w:rsidR="002B7D6C">
          <w:rPr>
            <w:rFonts w:ascii="NanumGothic" w:hAnsi="NanumGothic"/>
            <w:sz w:val="24"/>
            <w:szCs w:val="24"/>
          </w:rPr>
          <w:t>This study</w:t>
        </w:r>
      </w:ins>
      <w:del w:id="393" w:author="Choi Hee On" w:date="2019-02-27T00:51:00Z">
        <w:r w:rsidDel="002B7D6C">
          <w:rPr>
            <w:rFonts w:ascii="NanumGothic" w:hAnsi="NanumGothic"/>
            <w:sz w:val="24"/>
            <w:szCs w:val="24"/>
          </w:rPr>
          <w:delText>Their work has</w:delText>
        </w:r>
      </w:del>
      <w:ins w:id="394" w:author="Choi Hee On" w:date="2019-02-27T00:51:00Z">
        <w:r w:rsidR="002B7D6C">
          <w:rPr>
            <w:rFonts w:ascii="NanumGothic" w:hAnsi="NanumGothic"/>
            <w:sz w:val="24"/>
            <w:szCs w:val="24"/>
          </w:rPr>
          <w:t xml:space="preserve"> demonstrated</w:t>
        </w:r>
      </w:ins>
      <w:del w:id="395" w:author="Choi Hee On" w:date="2019-02-27T00:51:00Z">
        <w:r w:rsidDel="002B7D6C">
          <w:rPr>
            <w:rFonts w:ascii="NanumGothic" w:hAnsi="NanumGothic"/>
            <w:sz w:val="24"/>
            <w:szCs w:val="24"/>
          </w:rPr>
          <w:delText xml:space="preserve"> shown</w:delText>
        </w:r>
      </w:del>
      <w:ins w:id="396" w:author="Choi Hee On" w:date="2019-02-27T00:51:00Z">
        <w:r w:rsidR="002B7D6C">
          <w:rPr>
            <w:rFonts w:ascii="NanumGothic" w:hAnsi="NanumGothic"/>
            <w:sz w:val="24"/>
            <w:szCs w:val="24"/>
          </w:rPr>
          <w:t xml:space="preserve"> a</w:t>
        </w:r>
      </w:ins>
      <w:r>
        <w:rPr>
          <w:rFonts w:ascii="NanumGothic" w:hAnsi="NanumGothic"/>
          <w:sz w:val="24"/>
          <w:szCs w:val="24"/>
        </w:rPr>
        <w:t xml:space="preserve"> standard pipeline for event-based visual inertial navigation system</w:t>
      </w:r>
      <w:ins w:id="397" w:author="Choi Hee On" w:date="2019-02-27T00:51:00Z">
        <w:r w:rsidR="002B7D6C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(VINS). However, the</w:t>
      </w:r>
      <w:ins w:id="398" w:author="Choi Hee On" w:date="2019-02-27T00:51:00Z">
        <w:r w:rsidR="002B7D6C">
          <w:rPr>
            <w:rFonts w:ascii="NanumGothic" w:hAnsi="NanumGothic"/>
            <w:sz w:val="24"/>
            <w:szCs w:val="24"/>
          </w:rPr>
          <w:t xml:space="preserve"> algorithm proposed in this study</w:t>
        </w:r>
      </w:ins>
      <w:del w:id="399" w:author="Choi Hee On" w:date="2019-02-27T00:51:00Z">
        <w:r w:rsidDel="002B7D6C">
          <w:rPr>
            <w:rFonts w:ascii="NanumGothic" w:hAnsi="NanumGothic"/>
            <w:sz w:val="24"/>
            <w:szCs w:val="24"/>
          </w:rPr>
          <w:delText>i</w:delText>
        </w:r>
      </w:del>
      <w:del w:id="400" w:author="Choi Hee On" w:date="2019-02-27T00:52:00Z">
        <w:r w:rsidDel="002B7D6C">
          <w:rPr>
            <w:rFonts w:ascii="NanumGothic" w:hAnsi="NanumGothic"/>
            <w:sz w:val="24"/>
            <w:szCs w:val="24"/>
          </w:rPr>
          <w:delText>r algorithm</w:delText>
        </w:r>
      </w:del>
      <w:r>
        <w:rPr>
          <w:rFonts w:ascii="NanumGothic" w:hAnsi="NanumGothic"/>
          <w:sz w:val="24"/>
          <w:szCs w:val="24"/>
        </w:rPr>
        <w:t xml:space="preserve"> requires </w:t>
      </w:r>
      <w:ins w:id="401" w:author="Choi Hee On" w:date="2019-02-27T00:52:00Z">
        <w:r w:rsidR="002B7D6C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>generati</w:t>
      </w:r>
      <w:ins w:id="402" w:author="Choi Hee On" w:date="2019-02-27T00:52:00Z">
        <w:r w:rsidR="002B7D6C">
          <w:rPr>
            <w:rFonts w:ascii="NanumGothic" w:hAnsi="NanumGothic"/>
            <w:sz w:val="24"/>
            <w:szCs w:val="24"/>
          </w:rPr>
          <w:t>on of</w:t>
        </w:r>
      </w:ins>
      <w:del w:id="403" w:author="Choi Hee On" w:date="2019-02-27T00:52:00Z">
        <w:r w:rsidDel="002B7D6C">
          <w:rPr>
            <w:rFonts w:ascii="NanumGothic" w:hAnsi="NanumGothic"/>
            <w:sz w:val="24"/>
            <w:szCs w:val="24"/>
          </w:rPr>
          <w:delText>ng</w:delText>
        </w:r>
      </w:del>
      <w:r>
        <w:rPr>
          <w:rFonts w:ascii="NanumGothic" w:hAnsi="NanumGothic"/>
          <w:sz w:val="24"/>
          <w:szCs w:val="24"/>
        </w:rPr>
        <w:t xml:space="preserve"> each motion-compensated event frame and</w:t>
      </w:r>
      <w:del w:id="404" w:author="Choi Hee On" w:date="2019-02-27T02:40:00Z">
        <w:r w:rsidDel="00F92344">
          <w:rPr>
            <w:rFonts w:ascii="NanumGothic" w:hAnsi="NanumGothic"/>
            <w:sz w:val="24"/>
            <w:szCs w:val="24"/>
          </w:rPr>
          <w:delText xml:space="preserve"> </w:delText>
        </w:r>
      </w:del>
      <w:ins w:id="405" w:author="Choi Hee On" w:date="2019-02-27T00:52:00Z">
        <w:r w:rsidR="002B7D6C">
          <w:rPr>
            <w:rFonts w:ascii="NanumGothic" w:hAnsi="NanumGothic"/>
            <w:sz w:val="24"/>
            <w:szCs w:val="24"/>
          </w:rPr>
          <w:t xml:space="preserve"> </w:t>
        </w:r>
      </w:ins>
      <w:r>
        <w:rPr>
          <w:rFonts w:ascii="NanumGothic" w:hAnsi="NanumGothic"/>
          <w:sz w:val="24"/>
          <w:szCs w:val="24"/>
        </w:rPr>
        <w:t>feature</w:t>
      </w:r>
      <w:bookmarkStart w:id="406" w:name="_GoBack"/>
      <w:bookmarkEnd w:id="406"/>
      <w:del w:id="407" w:author="Choi Hee On" w:date="2019-02-27T00:52:00Z">
        <w:r w:rsidDel="002B7D6C">
          <w:rPr>
            <w:rFonts w:ascii="NanumGothic" w:hAnsi="NanumGothic"/>
            <w:sz w:val="24"/>
            <w:szCs w:val="24"/>
          </w:rPr>
          <w:delText xml:space="preserve"> of it respectively</w:delText>
        </w:r>
      </w:del>
      <w:r>
        <w:rPr>
          <w:rFonts w:ascii="NanumGothic" w:hAnsi="NanumGothic"/>
          <w:sz w:val="24"/>
          <w:szCs w:val="24"/>
        </w:rPr>
        <w:t xml:space="preserve">. </w:t>
      </w:r>
      <w:ins w:id="408" w:author="Choi Hee On" w:date="2019-02-27T00:52:00Z">
        <w:r w:rsidR="00C634B1">
          <w:rPr>
            <w:rFonts w:ascii="NanumGothic" w:hAnsi="NanumGothic"/>
            <w:sz w:val="24"/>
            <w:szCs w:val="24"/>
          </w:rPr>
          <w:t>Although</w:t>
        </w:r>
      </w:ins>
      <w:ins w:id="409" w:author="Choi Hee On" w:date="2019-02-27T00:53:00Z">
        <w:r w:rsidR="00C634B1">
          <w:rPr>
            <w:rFonts w:ascii="NanumGothic" w:hAnsi="NanumGothic"/>
            <w:sz w:val="24"/>
            <w:szCs w:val="24"/>
          </w:rPr>
          <w:t xml:space="preserve"> </w:t>
        </w:r>
      </w:ins>
      <w:del w:id="410" w:author="Choi Hee On" w:date="2019-02-27T00:53:00Z">
        <w:r w:rsidDel="00C634B1">
          <w:rPr>
            <w:rFonts w:ascii="NanumGothic" w:hAnsi="NanumGothic"/>
            <w:sz w:val="24"/>
            <w:szCs w:val="24"/>
          </w:rPr>
          <w:delText>T</w:delText>
        </w:r>
      </w:del>
      <w:ins w:id="411" w:author="Choi Hee On" w:date="2019-02-27T00:53:00Z">
        <w:r w:rsidR="00C634B1">
          <w:rPr>
            <w:rFonts w:ascii="NanumGothic" w:hAnsi="NanumGothic"/>
            <w:sz w:val="24"/>
            <w:szCs w:val="24"/>
          </w:rPr>
          <w:t>t</w:t>
        </w:r>
      </w:ins>
      <w:r>
        <w:rPr>
          <w:rFonts w:ascii="NanumGothic" w:hAnsi="NanumGothic"/>
          <w:sz w:val="24"/>
          <w:szCs w:val="24"/>
        </w:rPr>
        <w:t xml:space="preserve">his approach was robust and </w:t>
      </w:r>
      <w:ins w:id="412" w:author="Choi Hee On" w:date="2019-02-27T00:53:00Z">
        <w:r w:rsidR="00C634B1">
          <w:rPr>
            <w:rFonts w:ascii="NanumGothic" w:hAnsi="NanumGothic"/>
            <w:sz w:val="24"/>
            <w:szCs w:val="24"/>
          </w:rPr>
          <w:t>effective</w:t>
        </w:r>
      </w:ins>
      <w:del w:id="413" w:author="Choi Hee On" w:date="2019-02-27T00:53:00Z">
        <w:r w:rsidDel="00C634B1">
          <w:rPr>
            <w:rFonts w:ascii="NanumGothic" w:hAnsi="NanumGothic"/>
            <w:sz w:val="24"/>
            <w:szCs w:val="24"/>
          </w:rPr>
          <w:delText>well-performing</w:delText>
        </w:r>
      </w:del>
      <w:r>
        <w:rPr>
          <w:rFonts w:ascii="NanumGothic" w:hAnsi="NanumGothic"/>
          <w:sz w:val="24"/>
          <w:szCs w:val="24"/>
        </w:rPr>
        <w:t xml:space="preserve">, </w:t>
      </w:r>
      <w:del w:id="414" w:author="Choi Hee On" w:date="2019-02-27T00:53:00Z">
        <w:r w:rsidDel="00532338">
          <w:rPr>
            <w:rFonts w:ascii="NanumGothic" w:hAnsi="NanumGothic"/>
            <w:sz w:val="24"/>
            <w:szCs w:val="24"/>
          </w:rPr>
          <w:delText>since</w:delText>
        </w:r>
      </w:del>
      <w:ins w:id="415" w:author="Choi Hee On" w:date="2019-02-27T00:53:00Z">
        <w:r w:rsidR="00532338">
          <w:rPr>
            <w:rFonts w:ascii="NanumGothic" w:hAnsi="NanumGothic"/>
            <w:sz w:val="24"/>
            <w:szCs w:val="24"/>
          </w:rPr>
          <w:t>as in the case of</w:t>
        </w:r>
      </w:ins>
      <w:r>
        <w:rPr>
          <w:rFonts w:ascii="NanumGothic" w:hAnsi="NanumGothic"/>
          <w:sz w:val="24"/>
          <w:szCs w:val="24"/>
        </w:rPr>
        <w:t xml:space="preserve"> feature-based VINS</w:t>
      </w:r>
      <w:del w:id="416" w:author="Choi Hee On" w:date="2019-02-27T00:53:00Z">
        <w:r w:rsidDel="00532338">
          <w:rPr>
            <w:rFonts w:ascii="NanumGothic" w:hAnsi="NanumGothic"/>
            <w:sz w:val="24"/>
            <w:szCs w:val="24"/>
          </w:rPr>
          <w:delText xml:space="preserve"> were proven to be</w:delText>
        </w:r>
      </w:del>
      <w:ins w:id="417" w:author="Choi Hee On" w:date="2019-02-27T00:53:00Z">
        <w:r w:rsidR="00532338">
          <w:rPr>
            <w:rFonts w:ascii="NanumGothic" w:hAnsi="NanumGothic"/>
            <w:sz w:val="24"/>
            <w:szCs w:val="24"/>
          </w:rPr>
          <w:t>,</w:t>
        </w:r>
      </w:ins>
      <w:del w:id="418" w:author="Choi Hee On" w:date="2019-02-27T00:53:00Z">
        <w:r w:rsidDel="00532338">
          <w:rPr>
            <w:rFonts w:ascii="NanumGothic" w:hAnsi="NanumGothic"/>
            <w:sz w:val="24"/>
            <w:szCs w:val="24"/>
          </w:rPr>
          <w:delText>.</w:delText>
        </w:r>
      </w:del>
      <w:r>
        <w:rPr>
          <w:rFonts w:ascii="NanumGothic" w:hAnsi="NanumGothic"/>
          <w:sz w:val="24"/>
          <w:szCs w:val="24"/>
        </w:rPr>
        <w:t xml:space="preserve"> </w:t>
      </w:r>
      <w:del w:id="419" w:author="Choi Hee On" w:date="2019-02-27T00:53:00Z">
        <w:r w:rsidDel="00532338">
          <w:rPr>
            <w:rFonts w:ascii="NanumGothic" w:hAnsi="NanumGothic"/>
            <w:sz w:val="24"/>
            <w:szCs w:val="24"/>
          </w:rPr>
          <w:delText xml:space="preserve">But </w:delText>
        </w:r>
      </w:del>
      <w:del w:id="420" w:author="Choi Hee On" w:date="2019-02-27T00:54:00Z">
        <w:r w:rsidDel="00DB0A17">
          <w:rPr>
            <w:rFonts w:ascii="NanumGothic" w:hAnsi="NanumGothic"/>
            <w:sz w:val="24"/>
            <w:szCs w:val="24"/>
          </w:rPr>
          <w:delText xml:space="preserve">more straightforward </w:delText>
        </w:r>
      </w:del>
      <w:r>
        <w:rPr>
          <w:rFonts w:ascii="NanumGothic" w:hAnsi="NanumGothic"/>
          <w:sz w:val="24"/>
          <w:szCs w:val="24"/>
        </w:rPr>
        <w:t xml:space="preserve">approaches </w:t>
      </w:r>
      <w:ins w:id="421" w:author="Choi Hee On" w:date="2019-02-27T00:54:00Z">
        <w:r w:rsidR="00DB0A17">
          <w:rPr>
            <w:rFonts w:ascii="NanumGothic" w:hAnsi="NanumGothic"/>
            <w:sz w:val="24"/>
            <w:szCs w:val="24"/>
          </w:rPr>
          <w:t xml:space="preserve">that were more straightforward </w:t>
        </w:r>
      </w:ins>
      <w:del w:id="422" w:author="Choi Hee On" w:date="2019-02-27T00:53:00Z">
        <w:r w:rsidDel="00DB0A17">
          <w:rPr>
            <w:rFonts w:ascii="NanumGothic" w:hAnsi="NanumGothic"/>
            <w:sz w:val="24"/>
            <w:szCs w:val="24"/>
          </w:rPr>
          <w:delText xml:space="preserve">rather </w:delText>
        </w:r>
      </w:del>
      <w:r>
        <w:rPr>
          <w:rFonts w:ascii="NanumGothic" w:hAnsi="NanumGothic"/>
          <w:sz w:val="24"/>
          <w:szCs w:val="24"/>
        </w:rPr>
        <w:t xml:space="preserve">than transforming AER into </w:t>
      </w:r>
      <w:commentRangeStart w:id="423"/>
      <w:r>
        <w:rPr>
          <w:rFonts w:ascii="NanumGothic" w:hAnsi="NanumGothic"/>
          <w:sz w:val="24"/>
          <w:szCs w:val="24"/>
        </w:rPr>
        <w:t>classical feature-based</w:t>
      </w:r>
      <w:commentRangeEnd w:id="423"/>
      <w:r w:rsidR="00DE2331">
        <w:rPr>
          <w:rStyle w:val="CommentReference"/>
        </w:rPr>
        <w:commentReference w:id="423"/>
      </w:r>
      <w:r>
        <w:rPr>
          <w:rFonts w:ascii="NanumGothic" w:hAnsi="NanumGothic"/>
          <w:sz w:val="24"/>
          <w:szCs w:val="24"/>
        </w:rPr>
        <w:t xml:space="preserve"> were available. [12] </w:t>
      </w:r>
      <w:del w:id="424" w:author="Choi Hee On" w:date="2019-02-27T00:55:00Z">
        <w:r w:rsidDel="002D6623">
          <w:rPr>
            <w:rFonts w:ascii="NanumGothic" w:hAnsi="NanumGothic"/>
            <w:sz w:val="24"/>
            <w:szCs w:val="24"/>
          </w:rPr>
          <w:delText xml:space="preserve">has </w:delText>
        </w:r>
      </w:del>
      <w:r>
        <w:rPr>
          <w:rFonts w:ascii="NanumGothic" w:hAnsi="NanumGothic"/>
          <w:sz w:val="24"/>
          <w:szCs w:val="24"/>
        </w:rPr>
        <w:t xml:space="preserve">proposed a method </w:t>
      </w:r>
      <w:ins w:id="425" w:author="Choi Hee On" w:date="2019-02-27T00:55:00Z">
        <w:r w:rsidR="002D6623">
          <w:rPr>
            <w:rFonts w:ascii="NanumGothic" w:hAnsi="NanumGothic"/>
            <w:sz w:val="24"/>
            <w:szCs w:val="24"/>
          </w:rPr>
          <w:t>of</w:t>
        </w:r>
      </w:ins>
      <w:del w:id="426" w:author="Choi Hee On" w:date="2019-02-27T00:55:00Z">
        <w:r w:rsidDel="002D6623">
          <w:rPr>
            <w:rFonts w:ascii="NanumGothic" w:hAnsi="NanumGothic" w:hint="eastAsia"/>
            <w:sz w:val="24"/>
            <w:szCs w:val="24"/>
          </w:rPr>
          <w:delText>to</w:delText>
        </w:r>
      </w:del>
      <w:r>
        <w:rPr>
          <w:rFonts w:ascii="NanumGothic" w:hAnsi="NanumGothic"/>
          <w:sz w:val="24"/>
          <w:szCs w:val="24"/>
        </w:rPr>
        <w:t xml:space="preserve"> optimiz</w:t>
      </w:r>
      <w:del w:id="427" w:author="Choi Hee On" w:date="2019-02-27T00:55:00Z">
        <w:r w:rsidDel="002D6623">
          <w:rPr>
            <w:rFonts w:ascii="NanumGothic" w:hAnsi="NanumGothic"/>
            <w:sz w:val="24"/>
            <w:szCs w:val="24"/>
          </w:rPr>
          <w:delText>e</w:delText>
        </w:r>
      </w:del>
      <w:ins w:id="428" w:author="Choi Hee On" w:date="2019-02-27T00:55:00Z">
        <w:r w:rsidR="002D6623">
          <w:rPr>
            <w:rFonts w:ascii="NanumGothic" w:hAnsi="NanumGothic"/>
            <w:sz w:val="24"/>
            <w:szCs w:val="24"/>
          </w:rPr>
          <w:t>ing</w:t>
        </w:r>
      </w:ins>
      <w:r>
        <w:rPr>
          <w:rFonts w:ascii="NanumGothic" w:hAnsi="NanumGothic"/>
          <w:sz w:val="24"/>
          <w:szCs w:val="24"/>
        </w:rPr>
        <w:t xml:space="preserve"> the trajectory </w:t>
      </w:r>
      <w:del w:id="429" w:author="Choi Hee On" w:date="2019-02-27T00:56:00Z">
        <w:r w:rsidDel="003721F6">
          <w:rPr>
            <w:rFonts w:ascii="NanumGothic" w:hAnsi="NanumGothic"/>
            <w:sz w:val="24"/>
            <w:szCs w:val="24"/>
          </w:rPr>
          <w:delText>upon</w:delText>
        </w:r>
      </w:del>
      <w:ins w:id="430" w:author="Choi Hee On" w:date="2019-02-27T00:56:00Z">
        <w:r w:rsidR="003721F6">
          <w:rPr>
            <w:rFonts w:ascii="NanumGothic" w:hAnsi="NanumGothic"/>
            <w:sz w:val="24"/>
            <w:szCs w:val="24"/>
          </w:rPr>
          <w:t>of</w:t>
        </w:r>
      </w:ins>
      <w:r>
        <w:rPr>
          <w:rFonts w:ascii="NanumGothic" w:hAnsi="NanumGothic"/>
          <w:sz w:val="24"/>
          <w:szCs w:val="24"/>
        </w:rPr>
        <w:t xml:space="preserve"> events and IMU</w:t>
      </w:r>
      <w:del w:id="431" w:author="Choi Hee On" w:date="2019-02-27T00:56:00Z">
        <w:r w:rsidDel="003721F6">
          <w:rPr>
            <w:rFonts w:ascii="NanumGothic" w:hAnsi="NanumGothic"/>
            <w:sz w:val="24"/>
            <w:szCs w:val="24"/>
          </w:rPr>
          <w:delText>,</w:delText>
        </w:r>
      </w:del>
      <w:r>
        <w:rPr>
          <w:rFonts w:ascii="NanumGothic" w:hAnsi="NanumGothic"/>
          <w:sz w:val="24"/>
          <w:szCs w:val="24"/>
        </w:rPr>
        <w:t xml:space="preserve"> by introducing cubic spline interpolation into [13]. </w:t>
      </w:r>
      <w:del w:id="432" w:author="Choi Hee On" w:date="2019-02-27T00:56:00Z">
        <w:r w:rsidDel="00761466">
          <w:rPr>
            <w:rFonts w:ascii="NanumGothic" w:hAnsi="NanumGothic"/>
            <w:sz w:val="24"/>
            <w:szCs w:val="24"/>
          </w:rPr>
          <w:delText>For the result</w:delText>
        </w:r>
      </w:del>
      <w:commentRangeStart w:id="433"/>
      <w:ins w:id="434" w:author="Choi Hee On" w:date="2019-02-27T00:56:00Z">
        <w:r w:rsidR="00761466">
          <w:rPr>
            <w:rFonts w:ascii="NanumGothic" w:hAnsi="NanumGothic"/>
            <w:sz w:val="24"/>
            <w:szCs w:val="24"/>
          </w:rPr>
          <w:t>However</w:t>
        </w:r>
      </w:ins>
      <w:r>
        <w:rPr>
          <w:rFonts w:ascii="NanumGothic" w:hAnsi="NanumGothic"/>
          <w:sz w:val="24"/>
          <w:szCs w:val="24"/>
        </w:rPr>
        <w:t xml:space="preserve">, Ultimate SLAM [14] was nonetheless </w:t>
      </w:r>
      <w:ins w:id="435" w:author="Choi Hee On" w:date="2019-02-27T00:56:00Z">
        <w:r w:rsidR="00761466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 xml:space="preserve">state-of-the-art </w:t>
      </w:r>
      <w:ins w:id="436" w:author="Choi Hee On" w:date="2019-02-27T00:57:00Z">
        <w:r w:rsidR="00761466">
          <w:rPr>
            <w:rFonts w:ascii="NanumGothic" w:hAnsi="NanumGothic"/>
            <w:sz w:val="24"/>
            <w:szCs w:val="24"/>
          </w:rPr>
          <w:t xml:space="preserve">option </w:t>
        </w:r>
      </w:ins>
      <w:del w:id="437" w:author="Choi Hee On" w:date="2019-02-27T00:56:00Z">
        <w:r w:rsidDel="00761466">
          <w:rPr>
            <w:rFonts w:ascii="NanumGothic" w:hAnsi="NanumGothic"/>
            <w:sz w:val="24"/>
            <w:szCs w:val="24"/>
          </w:rPr>
          <w:delText>on</w:delText>
        </w:r>
      </w:del>
      <w:ins w:id="438" w:author="Choi Hee On" w:date="2019-02-27T00:56:00Z">
        <w:r w:rsidR="00761466">
          <w:rPr>
            <w:rFonts w:ascii="NanumGothic" w:hAnsi="NanumGothic"/>
            <w:sz w:val="24"/>
            <w:szCs w:val="24"/>
          </w:rPr>
          <w:t>for</w:t>
        </w:r>
      </w:ins>
      <w:r>
        <w:rPr>
          <w:rFonts w:ascii="NanumGothic" w:hAnsi="NanumGothic"/>
          <w:sz w:val="24"/>
          <w:szCs w:val="24"/>
        </w:rPr>
        <w:t xml:space="preserve"> integrating sensor measurements with motion-compensated event</w:t>
      </w:r>
      <w:del w:id="439" w:author="Choi Hee On" w:date="2019-02-27T00:57:00Z">
        <w:r w:rsidDel="00761466">
          <w:rPr>
            <w:rFonts w:ascii="NanumGothic" w:hAnsi="NanumGothic"/>
            <w:sz w:val="24"/>
            <w:szCs w:val="24"/>
          </w:rPr>
          <w:delText>s</w:delText>
        </w:r>
      </w:del>
      <w:r>
        <w:rPr>
          <w:rFonts w:ascii="NanumGothic" w:hAnsi="NanumGothic"/>
          <w:sz w:val="24"/>
          <w:szCs w:val="24"/>
        </w:rPr>
        <w:t xml:space="preserve"> frame</w:t>
      </w:r>
      <w:ins w:id="440" w:author="Choi Hee On" w:date="2019-02-27T00:57:00Z">
        <w:r w:rsidR="00761466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>.</w:t>
      </w:r>
      <w:commentRangeEnd w:id="433"/>
      <w:r w:rsidR="00B67814">
        <w:rPr>
          <w:rStyle w:val="CommentReference"/>
        </w:rPr>
        <w:commentReference w:id="433"/>
      </w:r>
      <w:r>
        <w:rPr>
          <w:rFonts w:ascii="NanumGothic" w:hAnsi="NanumGothic"/>
          <w:sz w:val="24"/>
          <w:szCs w:val="24"/>
        </w:rPr>
        <w:t xml:space="preserve"> </w:t>
      </w:r>
      <w:commentRangeStart w:id="441"/>
      <w:r>
        <w:rPr>
          <w:rFonts w:ascii="NanumGothic" w:hAnsi="NanumGothic"/>
          <w:sz w:val="24"/>
          <w:szCs w:val="24"/>
        </w:rPr>
        <w:t>However, the</w:t>
      </w:r>
      <w:del w:id="442" w:author="Choi Hee On" w:date="2019-02-27T00:57:00Z">
        <w:r w:rsidDel="008D3104">
          <w:rPr>
            <w:rFonts w:ascii="NanumGothic" w:hAnsi="NanumGothic"/>
            <w:sz w:val="24"/>
            <w:szCs w:val="24"/>
          </w:rPr>
          <w:delText>ir</w:delText>
        </w:r>
      </w:del>
      <w:ins w:id="443" w:author="Choi Hee On" w:date="2019-02-27T00:57:00Z">
        <w:r w:rsidR="008D3104">
          <w:rPr>
            <w:rFonts w:ascii="NanumGothic" w:hAnsi="NanumGothic"/>
            <w:sz w:val="24"/>
            <w:szCs w:val="24"/>
          </w:rPr>
          <w:t xml:space="preserve"> proposed</w:t>
        </w:r>
      </w:ins>
      <w:r>
        <w:rPr>
          <w:rFonts w:ascii="NanumGothic" w:hAnsi="NanumGothic"/>
          <w:sz w:val="24"/>
          <w:szCs w:val="24"/>
        </w:rPr>
        <w:t xml:space="preserve"> algorithm should </w:t>
      </w:r>
      <w:ins w:id="444" w:author="Choi Hee On" w:date="2019-02-27T00:58:00Z">
        <w:r w:rsidR="008D3104">
          <w:rPr>
            <w:rFonts w:ascii="NanumGothic" w:hAnsi="NanumGothic"/>
            <w:sz w:val="24"/>
            <w:szCs w:val="24"/>
          </w:rPr>
          <w:t xml:space="preserve">be </w:t>
        </w:r>
      </w:ins>
      <w:r>
        <w:rPr>
          <w:rFonts w:ascii="NanumGothic" w:hAnsi="NanumGothic"/>
          <w:sz w:val="24"/>
          <w:szCs w:val="24"/>
        </w:rPr>
        <w:t>alter</w:t>
      </w:r>
      <w:ins w:id="445" w:author="Choi Hee On" w:date="2019-02-27T01:38:00Z">
        <w:r w:rsidR="00B67814">
          <w:rPr>
            <w:rFonts w:ascii="NanumGothic" w:hAnsi="NanumGothic"/>
            <w:sz w:val="24"/>
            <w:szCs w:val="24"/>
          </w:rPr>
          <w:t>ed</w:t>
        </w:r>
      </w:ins>
      <w:r>
        <w:rPr>
          <w:rFonts w:ascii="NanumGothic" w:hAnsi="NanumGothic"/>
          <w:sz w:val="24"/>
          <w:szCs w:val="24"/>
        </w:rPr>
        <w:t xml:space="preserve"> to zero velocity </w:t>
      </w:r>
      <w:ins w:id="446" w:author="Choi Hee On" w:date="2019-02-27T00:58:00Z">
        <w:r w:rsidR="008D3104">
          <w:rPr>
            <w:rFonts w:ascii="NanumGothic" w:hAnsi="NanumGothic"/>
            <w:sz w:val="24"/>
            <w:szCs w:val="24"/>
          </w:rPr>
          <w:t>in advance</w:t>
        </w:r>
      </w:ins>
      <w:del w:id="447" w:author="Choi Hee On" w:date="2019-02-27T00:58:00Z">
        <w:r w:rsidDel="008D3104">
          <w:rPr>
            <w:rFonts w:ascii="NanumGothic" w:hAnsi="NanumGothic"/>
            <w:sz w:val="24"/>
            <w:szCs w:val="24"/>
          </w:rPr>
          <w:delText>prior</w:delText>
        </w:r>
      </w:del>
      <w:r>
        <w:rPr>
          <w:rFonts w:ascii="NanumGothic" w:hAnsi="NanumGothic"/>
          <w:sz w:val="24"/>
          <w:szCs w:val="24"/>
        </w:rPr>
        <w:t xml:space="preserve"> </w:t>
      </w:r>
      <w:del w:id="448" w:author="Choi Hee On" w:date="2019-02-27T00:58:00Z">
        <w:r w:rsidDel="008D3104">
          <w:rPr>
            <w:rFonts w:ascii="NanumGothic" w:hAnsi="NanumGothic"/>
            <w:sz w:val="24"/>
            <w:szCs w:val="24"/>
          </w:rPr>
          <w:delText>when</w:delText>
        </w:r>
      </w:del>
      <w:ins w:id="449" w:author="Choi Hee On" w:date="2019-02-27T00:58:00Z">
        <w:r w:rsidR="008D3104">
          <w:rPr>
            <w:rFonts w:ascii="NanumGothic" w:hAnsi="NanumGothic"/>
            <w:sz w:val="24"/>
            <w:szCs w:val="24"/>
          </w:rPr>
          <w:t>if</w:t>
        </w:r>
      </w:ins>
      <w:r>
        <w:rPr>
          <w:rFonts w:ascii="NanumGothic" w:hAnsi="NanumGothic"/>
          <w:sz w:val="24"/>
          <w:szCs w:val="24"/>
        </w:rPr>
        <w:t xml:space="preserve"> there are </w:t>
      </w:r>
      <w:del w:id="450" w:author="Choi Hee On" w:date="2019-02-27T00:58:00Z">
        <w:r w:rsidDel="00405E92">
          <w:rPr>
            <w:rFonts w:ascii="NanumGothic" w:hAnsi="NanumGothic"/>
            <w:sz w:val="24"/>
            <w:szCs w:val="24"/>
          </w:rPr>
          <w:delText xml:space="preserve">very </w:delText>
        </w:r>
      </w:del>
      <w:r>
        <w:rPr>
          <w:rFonts w:ascii="NanumGothic" w:hAnsi="NanumGothic"/>
          <w:sz w:val="24"/>
          <w:szCs w:val="24"/>
        </w:rPr>
        <w:t>few motions</w:t>
      </w:r>
      <w:commentRangeEnd w:id="441"/>
      <w:r w:rsidR="00CA01E8">
        <w:rPr>
          <w:rStyle w:val="CommentReference"/>
        </w:rPr>
        <w:commentReference w:id="441"/>
      </w:r>
      <w:r>
        <w:rPr>
          <w:rFonts w:ascii="NanumGothic" w:hAnsi="NanumGothic"/>
          <w:sz w:val="24"/>
          <w:szCs w:val="24"/>
        </w:rPr>
        <w:t>. Moreover, the</w:t>
      </w:r>
      <w:ins w:id="451" w:author="Choi Hee On" w:date="2019-02-27T00:59:00Z">
        <w:r w:rsidR="00F602FD">
          <w:rPr>
            <w:rFonts w:ascii="NanumGothic" w:hAnsi="NanumGothic"/>
            <w:sz w:val="24"/>
            <w:szCs w:val="24"/>
          </w:rPr>
          <w:t xml:space="preserve"> proposed</w:t>
        </w:r>
      </w:ins>
      <w:del w:id="452" w:author="Choi Hee On" w:date="2019-02-27T00:59:00Z">
        <w:r w:rsidDel="00F602FD">
          <w:rPr>
            <w:rFonts w:ascii="NanumGothic" w:hAnsi="NanumGothic" w:hint="eastAsia"/>
            <w:sz w:val="24"/>
            <w:szCs w:val="24"/>
          </w:rPr>
          <w:delText>ir</w:delText>
        </w:r>
      </w:del>
      <w:r>
        <w:rPr>
          <w:rFonts w:ascii="NanumGothic" w:hAnsi="NanumGothic"/>
          <w:sz w:val="24"/>
          <w:szCs w:val="24"/>
        </w:rPr>
        <w:t xml:space="preserve"> algorithm required updat</w:t>
      </w:r>
      <w:del w:id="453" w:author="Choi Hee On" w:date="2019-02-27T00:59:00Z">
        <w:r w:rsidDel="00F602FD">
          <w:rPr>
            <w:rFonts w:ascii="NanumGothic" w:hAnsi="NanumGothic"/>
            <w:sz w:val="24"/>
            <w:szCs w:val="24"/>
          </w:rPr>
          <w:delText>ing</w:delText>
        </w:r>
      </w:del>
      <w:ins w:id="454" w:author="Choi Hee On" w:date="2019-02-27T00:59:00Z">
        <w:r w:rsidR="00F602FD">
          <w:rPr>
            <w:rFonts w:ascii="NanumGothic" w:hAnsi="NanumGothic"/>
            <w:sz w:val="24"/>
            <w:szCs w:val="24"/>
          </w:rPr>
          <w:t>es</w:t>
        </w:r>
      </w:ins>
      <w:r>
        <w:rPr>
          <w:rFonts w:ascii="NanumGothic" w:hAnsi="NanumGothic"/>
          <w:sz w:val="24"/>
          <w:szCs w:val="24"/>
        </w:rPr>
        <w:t xml:space="preserve"> </w:t>
      </w:r>
      <w:ins w:id="455" w:author="Choi Hee On" w:date="2019-02-27T00:59:00Z">
        <w:r w:rsidR="00F602FD">
          <w:rPr>
            <w:rFonts w:ascii="NanumGothic" w:hAnsi="NanumGothic"/>
            <w:sz w:val="24"/>
            <w:szCs w:val="24"/>
          </w:rPr>
          <w:t xml:space="preserve">to </w:t>
        </w:r>
      </w:ins>
      <w:r>
        <w:rPr>
          <w:rFonts w:ascii="NanumGothic" w:hAnsi="NanumGothic"/>
          <w:sz w:val="24"/>
          <w:szCs w:val="24"/>
        </w:rPr>
        <w:t xml:space="preserve">the spline parameter upon receiving </w:t>
      </w:r>
      <w:del w:id="456" w:author="Choi Hee On" w:date="2019-02-27T01:00:00Z">
        <w:r w:rsidDel="00F602FD">
          <w:rPr>
            <w:rFonts w:ascii="NanumGothic" w:hAnsi="NanumGothic"/>
            <w:sz w:val="24"/>
            <w:szCs w:val="24"/>
          </w:rPr>
          <w:delText>every</w:delText>
        </w:r>
      </w:del>
      <w:ins w:id="457" w:author="Choi Hee On" w:date="2019-02-27T01:00:00Z">
        <w:r w:rsidR="00F602FD">
          <w:rPr>
            <w:rFonts w:ascii="NanumGothic" w:hAnsi="NanumGothic"/>
            <w:sz w:val="24"/>
            <w:szCs w:val="24"/>
          </w:rPr>
          <w:t>each</w:t>
        </w:r>
      </w:ins>
      <w:r>
        <w:rPr>
          <w:rFonts w:ascii="NanumGothic" w:hAnsi="NanumGothic"/>
          <w:sz w:val="24"/>
          <w:szCs w:val="24"/>
        </w:rPr>
        <w:t xml:space="preserve"> event</w:t>
      </w:r>
      <w:ins w:id="458" w:author="Choi Hee On" w:date="2019-02-27T01:00:00Z">
        <w:r w:rsidR="00F602FD">
          <w:rPr>
            <w:rFonts w:ascii="NanumGothic" w:hAnsi="NanumGothic"/>
            <w:sz w:val="24"/>
            <w:szCs w:val="24"/>
          </w:rPr>
          <w:t>, which</w:t>
        </w:r>
      </w:ins>
      <w:r>
        <w:rPr>
          <w:rFonts w:ascii="NanumGothic" w:hAnsi="NanumGothic"/>
          <w:sz w:val="24"/>
          <w:szCs w:val="24"/>
        </w:rPr>
        <w:t xml:space="preserve"> made it too expensive in </w:t>
      </w:r>
      <w:ins w:id="459" w:author="Choi Hee On" w:date="2019-02-27T01:00:00Z">
        <w:r w:rsidR="00F602FD">
          <w:rPr>
            <w:rFonts w:ascii="NanumGothic" w:hAnsi="NanumGothic"/>
            <w:sz w:val="24"/>
            <w:szCs w:val="24"/>
          </w:rPr>
          <w:t xml:space="preserve">terms of </w:t>
        </w:r>
      </w:ins>
      <w:r>
        <w:rPr>
          <w:rFonts w:ascii="NanumGothic" w:hAnsi="NanumGothic"/>
          <w:sz w:val="24"/>
          <w:szCs w:val="24"/>
        </w:rPr>
        <w:t>computation.</w:t>
      </w:r>
    </w:p>
    <w:p w14:paraId="65561FBE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340C9F14" w14:textId="769F3A19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 xml:space="preserve">On the other </w:t>
      </w:r>
      <w:del w:id="460" w:author="Choi Hee On" w:date="2019-02-27T01:00:00Z">
        <w:r w:rsidDel="00F602FD">
          <w:rPr>
            <w:rFonts w:ascii="NanumGothic" w:hAnsi="NanumGothic"/>
            <w:sz w:val="24"/>
            <w:szCs w:val="24"/>
          </w:rPr>
          <w:delText>side</w:delText>
        </w:r>
      </w:del>
      <w:ins w:id="461" w:author="Choi Hee On" w:date="2019-02-27T01:00:00Z">
        <w:r w:rsidR="00F602FD">
          <w:rPr>
            <w:rFonts w:ascii="NanumGothic" w:hAnsi="NanumGothic"/>
            <w:sz w:val="24"/>
            <w:szCs w:val="24"/>
          </w:rPr>
          <w:t>hand</w:t>
        </w:r>
      </w:ins>
      <w:r>
        <w:rPr>
          <w:rFonts w:ascii="NanumGothic" w:hAnsi="NanumGothic"/>
          <w:sz w:val="24"/>
          <w:szCs w:val="24"/>
        </w:rPr>
        <w:t xml:space="preserve">, </w:t>
      </w:r>
      <w:del w:id="462" w:author="Choi Hee On" w:date="2019-02-27T01:01:00Z">
        <w:r w:rsidDel="00825AC6">
          <w:rPr>
            <w:rFonts w:ascii="NanumGothic" w:hAnsi="NanumGothic"/>
            <w:sz w:val="24"/>
            <w:szCs w:val="24"/>
          </w:rPr>
          <w:delText xml:space="preserve">there was </w:delText>
        </w:r>
      </w:del>
      <w:r>
        <w:rPr>
          <w:rFonts w:ascii="NanumGothic" w:hAnsi="NanumGothic"/>
          <w:sz w:val="24"/>
          <w:szCs w:val="24"/>
        </w:rPr>
        <w:t xml:space="preserve">another approach </w:t>
      </w:r>
      <w:ins w:id="463" w:author="Choi Hee On" w:date="2019-02-27T01:01:00Z">
        <w:r w:rsidR="00825AC6">
          <w:rPr>
            <w:rFonts w:ascii="NanumGothic" w:hAnsi="NanumGothic"/>
            <w:sz w:val="24"/>
            <w:szCs w:val="24"/>
          </w:rPr>
          <w:t xml:space="preserve">that involved </w:t>
        </w:r>
      </w:ins>
      <w:ins w:id="464" w:author="Choi Hee On" w:date="2019-02-27T01:02:00Z">
        <w:r w:rsidR="000A173A">
          <w:rPr>
            <w:rFonts w:ascii="NanumGothic" w:hAnsi="NanumGothic"/>
            <w:sz w:val="24"/>
            <w:szCs w:val="24"/>
          </w:rPr>
          <w:t xml:space="preserve">the </w:t>
        </w:r>
      </w:ins>
      <w:commentRangeStart w:id="465"/>
      <w:r>
        <w:rPr>
          <w:rFonts w:ascii="NanumGothic" w:hAnsi="NanumGothic"/>
          <w:sz w:val="24"/>
          <w:szCs w:val="24"/>
        </w:rPr>
        <w:t>reminding</w:t>
      </w:r>
      <w:commentRangeEnd w:id="465"/>
      <w:r w:rsidR="00E02B1B">
        <w:rPr>
          <w:rStyle w:val="CommentReference"/>
        </w:rPr>
        <w:commentReference w:id="465"/>
      </w:r>
      <w:r>
        <w:rPr>
          <w:rFonts w:ascii="NanumGothic" w:hAnsi="NanumGothic"/>
          <w:sz w:val="24"/>
          <w:szCs w:val="24"/>
        </w:rPr>
        <w:t xml:space="preserve"> of surface of active events (</w:t>
      </w:r>
      <w:proofErr w:type="spellStart"/>
      <w:r>
        <w:rPr>
          <w:rFonts w:ascii="NanumGothic" w:hAnsi="NanumGothic"/>
          <w:sz w:val="24"/>
          <w:szCs w:val="24"/>
        </w:rPr>
        <w:t>SAE</w:t>
      </w:r>
      <w:proofErr w:type="spellEnd"/>
      <w:r>
        <w:rPr>
          <w:rFonts w:ascii="NanumGothic" w:hAnsi="NanumGothic"/>
          <w:sz w:val="24"/>
          <w:szCs w:val="24"/>
        </w:rPr>
        <w:t xml:space="preserve">) </w:t>
      </w:r>
      <w:ins w:id="466" w:author="Choi Hee On" w:date="2019-02-27T01:02:00Z">
        <w:r w:rsidR="00BA1A02">
          <w:rPr>
            <w:rFonts w:ascii="NanumGothic" w:hAnsi="NanumGothic"/>
            <w:sz w:val="24"/>
            <w:szCs w:val="24"/>
          </w:rPr>
          <w:t xml:space="preserve">was </w:t>
        </w:r>
      </w:ins>
      <w:r>
        <w:rPr>
          <w:rFonts w:ascii="NanumGothic" w:hAnsi="NanumGothic"/>
          <w:sz w:val="24"/>
          <w:szCs w:val="24"/>
        </w:rPr>
        <w:t xml:space="preserve">introduced in [15]. [16] fitted a surface in </w:t>
      </w:r>
      <w:ins w:id="467" w:author="Choi Hee On" w:date="2019-02-27T01:04:00Z">
        <w:r w:rsidR="00A965E5">
          <w:rPr>
            <w:rFonts w:ascii="NanumGothic" w:hAnsi="NanumGothic"/>
            <w:sz w:val="24"/>
            <w:szCs w:val="24"/>
          </w:rPr>
          <w:t xml:space="preserve">an </w:t>
        </w:r>
      </w:ins>
      <w:r>
        <w:rPr>
          <w:rFonts w:ascii="NanumGothic" w:hAnsi="NanumGothic"/>
          <w:sz w:val="24"/>
          <w:szCs w:val="24"/>
        </w:rPr>
        <w:t xml:space="preserve">XYT space with </w:t>
      </w:r>
      <w:proofErr w:type="spellStart"/>
      <w:r>
        <w:rPr>
          <w:rFonts w:ascii="NanumGothic" w:hAnsi="NanumGothic"/>
          <w:sz w:val="24"/>
          <w:szCs w:val="24"/>
        </w:rPr>
        <w:t>SAE</w:t>
      </w:r>
      <w:proofErr w:type="spellEnd"/>
      <w:r>
        <w:rPr>
          <w:rFonts w:ascii="NanumGothic" w:hAnsi="NanumGothic"/>
          <w:sz w:val="24"/>
          <w:szCs w:val="24"/>
        </w:rPr>
        <w:t xml:space="preserve"> </w:t>
      </w:r>
      <w:del w:id="468" w:author="Choi Hee On" w:date="2019-02-27T01:04:00Z">
        <w:r w:rsidDel="00A965E5">
          <w:rPr>
            <w:rFonts w:ascii="NanumGothic" w:hAnsi="NanumGothic"/>
            <w:sz w:val="24"/>
            <w:szCs w:val="24"/>
          </w:rPr>
          <w:delText>for</w:delText>
        </w:r>
      </w:del>
      <w:ins w:id="469" w:author="Choi Hee On" w:date="2019-02-27T01:04:00Z">
        <w:r w:rsidR="00A965E5">
          <w:rPr>
            <w:rFonts w:ascii="NanumGothic" w:hAnsi="NanumGothic"/>
            <w:sz w:val="24"/>
            <w:szCs w:val="24"/>
          </w:rPr>
          <w:t>to</w:t>
        </w:r>
      </w:ins>
      <w:r>
        <w:rPr>
          <w:rFonts w:ascii="NanumGothic" w:hAnsi="NanumGothic"/>
          <w:sz w:val="24"/>
          <w:szCs w:val="24"/>
        </w:rPr>
        <w:t xml:space="preserve"> estimat</w:t>
      </w:r>
      <w:del w:id="470" w:author="Choi Hee On" w:date="2019-02-27T01:04:00Z">
        <w:r w:rsidDel="00A965E5">
          <w:rPr>
            <w:rFonts w:ascii="NanumGothic" w:hAnsi="NanumGothic"/>
            <w:sz w:val="24"/>
            <w:szCs w:val="24"/>
          </w:rPr>
          <w:delText>ing</w:delText>
        </w:r>
      </w:del>
      <w:ins w:id="471" w:author="Choi Hee On" w:date="2019-02-27T01:04:00Z">
        <w:r w:rsidR="00A965E5">
          <w:rPr>
            <w:rFonts w:ascii="NanumGothic" w:hAnsi="NanumGothic"/>
            <w:sz w:val="24"/>
            <w:szCs w:val="24"/>
          </w:rPr>
          <w:t>e</w:t>
        </w:r>
      </w:ins>
      <w:r>
        <w:rPr>
          <w:rFonts w:ascii="NanumGothic" w:hAnsi="NanumGothic"/>
          <w:sz w:val="24"/>
          <w:szCs w:val="24"/>
        </w:rPr>
        <w:t xml:space="preserve"> </w:t>
      </w:r>
      <w:ins w:id="472" w:author="Choi Hee On" w:date="2019-02-27T01:04:00Z">
        <w:r w:rsidR="00A965E5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>effective temporal length for each event</w:t>
      </w:r>
      <w:del w:id="473" w:author="Choi Hee On" w:date="2019-02-27T01:04:00Z">
        <w:r w:rsidDel="00A965E5">
          <w:rPr>
            <w:rFonts w:ascii="NanumGothic" w:hAnsi="NanumGothic"/>
            <w:sz w:val="24"/>
            <w:szCs w:val="24"/>
          </w:rPr>
          <w:delText>s</w:delText>
        </w:r>
      </w:del>
      <w:r>
        <w:rPr>
          <w:rFonts w:ascii="NanumGothic" w:hAnsi="NanumGothic"/>
          <w:sz w:val="24"/>
          <w:szCs w:val="24"/>
        </w:rPr>
        <w:t xml:space="preserve">. These </w:t>
      </w:r>
      <w:del w:id="474" w:author="Choi Hee On" w:date="2019-02-27T01:04:00Z">
        <w:r w:rsidDel="00A965E5">
          <w:rPr>
            <w:rFonts w:ascii="NanumGothic" w:hAnsi="NanumGothic"/>
            <w:sz w:val="24"/>
            <w:szCs w:val="24"/>
          </w:rPr>
          <w:delText>work</w:delText>
        </w:r>
      </w:del>
      <w:ins w:id="475" w:author="Choi Hee On" w:date="2019-02-27T01:04:00Z">
        <w:r w:rsidR="00A965E5">
          <w:rPr>
            <w:rFonts w:ascii="NanumGothic" w:hAnsi="NanumGothic"/>
            <w:sz w:val="24"/>
            <w:szCs w:val="24"/>
          </w:rPr>
          <w:t>studies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476" w:author="Choi Hee On" w:date="2019-02-27T01:04:00Z">
        <w:r w:rsidDel="00A965E5">
          <w:rPr>
            <w:rFonts w:ascii="NanumGothic" w:hAnsi="NanumGothic"/>
            <w:sz w:val="24"/>
            <w:szCs w:val="24"/>
          </w:rPr>
          <w:delText xml:space="preserve">had </w:delText>
        </w:r>
      </w:del>
      <w:r>
        <w:rPr>
          <w:rFonts w:ascii="NanumGothic" w:hAnsi="NanumGothic"/>
          <w:sz w:val="24"/>
          <w:szCs w:val="24"/>
        </w:rPr>
        <w:t>suggested finding the effective size of the temporal window</w:t>
      </w:r>
      <w:del w:id="477" w:author="Choi Hee On" w:date="2019-02-27T01:41:00Z">
        <w:r w:rsidDel="00FC16B2">
          <w:rPr>
            <w:rFonts w:ascii="NanumGothic" w:hAnsi="NanumGothic" w:hint="eastAsia"/>
            <w:sz w:val="24"/>
            <w:szCs w:val="24"/>
          </w:rPr>
          <w:delText>, guiding</w:delText>
        </w:r>
      </w:del>
      <w:ins w:id="478" w:author="Choi Hee On" w:date="2019-02-27T01:41:00Z">
        <w:r w:rsidR="00FC16B2">
          <w:rPr>
            <w:rFonts w:ascii="NanumGothic" w:hAnsi="NanumGothic" w:hint="eastAsia"/>
            <w:sz w:val="24"/>
            <w:szCs w:val="24"/>
          </w:rPr>
          <w:t xml:space="preserve"> </w:t>
        </w:r>
        <w:r w:rsidR="00FC16B2">
          <w:rPr>
            <w:rFonts w:ascii="NanumGothic" w:hAnsi="NanumGothic"/>
            <w:sz w:val="24"/>
            <w:szCs w:val="24"/>
          </w:rPr>
          <w:t>a</w:t>
        </w:r>
        <w:r w:rsidR="00F806E0">
          <w:rPr>
            <w:rFonts w:ascii="NanumGothic" w:hAnsi="NanumGothic"/>
            <w:sz w:val="24"/>
            <w:szCs w:val="24"/>
          </w:rPr>
          <w:t>nd</w:t>
        </w:r>
      </w:ins>
      <w:r>
        <w:rPr>
          <w:rFonts w:ascii="NanumGothic" w:hAnsi="NanumGothic"/>
          <w:sz w:val="24"/>
          <w:szCs w:val="24"/>
        </w:rPr>
        <w:t xml:space="preserve"> to </w:t>
      </w:r>
      <w:ins w:id="479" w:author="Choi Hee On" w:date="2019-02-27T01:05:00Z">
        <w:r w:rsidR="00D92077">
          <w:rPr>
            <w:rFonts w:ascii="NanumGothic" w:hAnsi="NanumGothic"/>
            <w:sz w:val="24"/>
            <w:szCs w:val="24"/>
          </w:rPr>
          <w:t xml:space="preserve">only </w:t>
        </w:r>
      </w:ins>
      <w:r>
        <w:rPr>
          <w:rFonts w:ascii="NanumGothic" w:hAnsi="NanumGothic"/>
          <w:sz w:val="24"/>
          <w:szCs w:val="24"/>
        </w:rPr>
        <w:t>ﬁ</w:t>
      </w:r>
      <w:proofErr w:type="spellStart"/>
      <w:r>
        <w:rPr>
          <w:rFonts w:ascii="NanumGothic" w:hAnsi="NanumGothic"/>
          <w:sz w:val="24"/>
          <w:szCs w:val="24"/>
        </w:rPr>
        <w:t>lter</w:t>
      </w:r>
      <w:proofErr w:type="spellEnd"/>
      <w:r>
        <w:rPr>
          <w:rFonts w:ascii="NanumGothic" w:hAnsi="NanumGothic"/>
          <w:sz w:val="24"/>
          <w:szCs w:val="24"/>
        </w:rPr>
        <w:t xml:space="preserve"> </w:t>
      </w:r>
      <w:del w:id="480" w:author="Choi Hee On" w:date="2019-02-27T01:05:00Z">
        <w:r w:rsidDel="00D92077">
          <w:rPr>
            <w:rFonts w:ascii="NanumGothic" w:hAnsi="NanumGothic"/>
            <w:sz w:val="24"/>
            <w:szCs w:val="24"/>
          </w:rPr>
          <w:delText xml:space="preserve">only </w:delText>
        </w:r>
      </w:del>
      <w:r>
        <w:rPr>
          <w:rFonts w:ascii="NanumGothic" w:hAnsi="NanumGothic"/>
          <w:sz w:val="24"/>
          <w:szCs w:val="24"/>
        </w:rPr>
        <w:t>relevant events with adaptive temporal window size</w:t>
      </w:r>
      <w:ins w:id="481" w:author="Choi Hee On" w:date="2019-02-27T01:06:00Z">
        <w:r w:rsidR="001A54B1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>. Th</w:t>
      </w:r>
      <w:del w:id="482" w:author="Choi Hee On" w:date="2019-02-27T01:06:00Z">
        <w:r w:rsidDel="001A54B1">
          <w:rPr>
            <w:rFonts w:ascii="NanumGothic" w:hAnsi="NanumGothic"/>
            <w:sz w:val="24"/>
            <w:szCs w:val="24"/>
          </w:rPr>
          <w:delText>is</w:delText>
        </w:r>
      </w:del>
      <w:ins w:id="483" w:author="Choi Hee On" w:date="2019-02-27T01:06:00Z">
        <w:r w:rsidR="001A54B1">
          <w:rPr>
            <w:rFonts w:ascii="NanumGothic" w:hAnsi="NanumGothic"/>
            <w:sz w:val="24"/>
            <w:szCs w:val="24"/>
          </w:rPr>
          <w:t>e proposed</w:t>
        </w:r>
      </w:ins>
      <w:r>
        <w:rPr>
          <w:rFonts w:ascii="NanumGothic" w:hAnsi="NanumGothic"/>
          <w:sz w:val="24"/>
          <w:szCs w:val="24"/>
        </w:rPr>
        <w:t xml:space="preserve"> algorithm </w:t>
      </w:r>
      <w:del w:id="484" w:author="Choi Hee On" w:date="2019-02-27T01:06:00Z">
        <w:r w:rsidDel="001A54B1">
          <w:rPr>
            <w:rFonts w:ascii="NanumGothic" w:hAnsi="NanumGothic"/>
            <w:sz w:val="24"/>
            <w:szCs w:val="24"/>
          </w:rPr>
          <w:delText>has given us</w:delText>
        </w:r>
      </w:del>
      <w:ins w:id="485" w:author="Choi Hee On" w:date="2019-02-27T01:06:00Z">
        <w:r w:rsidR="001A54B1">
          <w:rPr>
            <w:rFonts w:ascii="NanumGothic" w:hAnsi="NanumGothic"/>
            <w:sz w:val="24"/>
            <w:szCs w:val="24"/>
          </w:rPr>
          <w:t>provides</w:t>
        </w:r>
      </w:ins>
      <w:r>
        <w:rPr>
          <w:rFonts w:ascii="NanumGothic" w:hAnsi="NanumGothic"/>
          <w:sz w:val="24"/>
          <w:szCs w:val="24"/>
        </w:rPr>
        <w:t xml:space="preserve"> a hint </w:t>
      </w:r>
      <w:del w:id="486" w:author="Choi Hee On" w:date="2019-02-27T01:06:00Z">
        <w:r w:rsidDel="00CA4477">
          <w:rPr>
            <w:rFonts w:ascii="NanumGothic" w:hAnsi="NanumGothic"/>
            <w:sz w:val="24"/>
            <w:szCs w:val="24"/>
          </w:rPr>
          <w:delText>to</w:delText>
        </w:r>
      </w:del>
      <w:ins w:id="487" w:author="Choi Hee On" w:date="2019-02-27T01:06:00Z">
        <w:r w:rsidR="00CA4477">
          <w:rPr>
            <w:rFonts w:ascii="NanumGothic" w:hAnsi="NanumGothic"/>
            <w:sz w:val="24"/>
            <w:szCs w:val="24"/>
          </w:rPr>
          <w:t>for</w:t>
        </w:r>
      </w:ins>
      <w:r>
        <w:rPr>
          <w:rFonts w:ascii="NanumGothic" w:hAnsi="NanumGothic"/>
          <w:sz w:val="24"/>
          <w:szCs w:val="24"/>
        </w:rPr>
        <w:t xml:space="preserve"> utiliz</w:t>
      </w:r>
      <w:del w:id="488" w:author="Choi Hee On" w:date="2019-02-27T01:06:00Z">
        <w:r w:rsidDel="00CA4477">
          <w:rPr>
            <w:rFonts w:ascii="NanumGothic" w:hAnsi="NanumGothic"/>
            <w:sz w:val="24"/>
            <w:szCs w:val="24"/>
          </w:rPr>
          <w:delText>e</w:delText>
        </w:r>
      </w:del>
      <w:ins w:id="489" w:author="Choi Hee On" w:date="2019-02-27T01:06:00Z">
        <w:r w:rsidR="00CA4477">
          <w:rPr>
            <w:rFonts w:ascii="NanumGothic" w:hAnsi="NanumGothic"/>
            <w:sz w:val="24"/>
            <w:szCs w:val="24"/>
          </w:rPr>
          <w:t>ing</w:t>
        </w:r>
      </w:ins>
      <w:r>
        <w:rPr>
          <w:rFonts w:ascii="NanumGothic" w:hAnsi="NanumGothic"/>
          <w:sz w:val="24"/>
          <w:szCs w:val="24"/>
        </w:rPr>
        <w:t xml:space="preserve"> the high temporal resolution characteristics of events</w:t>
      </w:r>
      <w:del w:id="490" w:author="Choi Hee On" w:date="2019-02-27T01:07:00Z">
        <w:r w:rsidDel="00CA4477">
          <w:rPr>
            <w:rFonts w:ascii="NanumGothic" w:hAnsi="NanumGothic"/>
            <w:sz w:val="24"/>
            <w:szCs w:val="24"/>
          </w:rPr>
          <w:delText>,</w:delText>
        </w:r>
      </w:del>
      <w:r>
        <w:rPr>
          <w:rFonts w:ascii="NanumGothic" w:hAnsi="NanumGothic"/>
          <w:sz w:val="24"/>
          <w:szCs w:val="24"/>
        </w:rPr>
        <w:t xml:space="preserve"> by processing with</w:t>
      </w:r>
      <w:commentRangeStart w:id="491"/>
      <w:r>
        <w:rPr>
          <w:rFonts w:ascii="NanumGothic" w:hAnsi="NanumGothic"/>
          <w:sz w:val="24"/>
          <w:szCs w:val="24"/>
        </w:rPr>
        <w:t xml:space="preserve"> i</w:t>
      </w:r>
      <w:ins w:id="492" w:author="Choi Hee On" w:date="2019-02-27T01:07:00Z">
        <w:r w:rsidR="00CA4477">
          <w:rPr>
            <w:rFonts w:ascii="NanumGothic" w:hAnsi="NanumGothic"/>
            <w:sz w:val="24"/>
            <w:szCs w:val="24"/>
          </w:rPr>
          <w:t>ndividual</w:t>
        </w:r>
      </w:ins>
      <w:del w:id="493" w:author="Choi Hee On" w:date="2019-02-27T01:07:00Z">
        <w:r w:rsidDel="00CA4477">
          <w:rPr>
            <w:rFonts w:ascii="NanumGothic" w:hAnsi="NanumGothic"/>
            <w:sz w:val="24"/>
            <w:szCs w:val="24"/>
          </w:rPr>
          <w:delText>ts own</w:delText>
        </w:r>
      </w:del>
      <w:r>
        <w:rPr>
          <w:rFonts w:ascii="NanumGothic" w:hAnsi="NanumGothic"/>
          <w:sz w:val="24"/>
          <w:szCs w:val="24"/>
        </w:rPr>
        <w:t xml:space="preserve"> timing</w:t>
      </w:r>
      <w:ins w:id="494" w:author="Choi Hee On" w:date="2019-02-27T01:07:00Z">
        <w:r w:rsidR="00CA4477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>.</w:t>
      </w:r>
      <w:commentRangeEnd w:id="491"/>
      <w:r w:rsidR="00727981">
        <w:rPr>
          <w:rStyle w:val="CommentReference"/>
        </w:rPr>
        <w:commentReference w:id="491"/>
      </w:r>
    </w:p>
    <w:p w14:paraId="633FA10C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1B1240F3" w14:textId="0D34B4A1" w:rsidR="00154EE9" w:rsidRDefault="0008529C">
      <w:pPr>
        <w:wordWrap w:val="0"/>
        <w:rPr>
          <w:rFonts w:ascii="NanumGothic" w:hAnsi="NanumGothic"/>
          <w:sz w:val="24"/>
          <w:szCs w:val="24"/>
        </w:rPr>
      </w:pPr>
      <w:del w:id="495" w:author="Choi Hee On" w:date="2019-02-27T01:07:00Z">
        <w:r w:rsidDel="00CA4477">
          <w:rPr>
            <w:rFonts w:ascii="NanumGothic" w:hAnsi="NanumGothic"/>
            <w:sz w:val="24"/>
            <w:szCs w:val="24"/>
          </w:rPr>
          <w:delText>Later i</w:delText>
        </w:r>
      </w:del>
      <w:ins w:id="496" w:author="Choi Hee On" w:date="2019-02-27T01:07:00Z">
        <w:r w:rsidR="00CA4477">
          <w:rPr>
            <w:rFonts w:ascii="NanumGothic" w:hAnsi="NanumGothic"/>
            <w:sz w:val="24"/>
            <w:szCs w:val="24"/>
          </w:rPr>
          <w:t>I</w:t>
        </w:r>
      </w:ins>
      <w:r>
        <w:rPr>
          <w:rFonts w:ascii="NanumGothic" w:hAnsi="NanumGothic"/>
          <w:sz w:val="24"/>
          <w:szCs w:val="24"/>
        </w:rPr>
        <w:t>n [17], a modified version of SAE with exponentially decaying kernel</w:t>
      </w:r>
      <w:ins w:id="497" w:author="Choi Hee On" w:date="2019-02-27T01:08:00Z">
        <w:r w:rsidR="00CA4477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was introduced for VO. In th</w:t>
      </w:r>
      <w:del w:id="498" w:author="Choi Hee On" w:date="2019-02-27T01:08:00Z">
        <w:r w:rsidDel="00CA4477">
          <w:rPr>
            <w:rFonts w:ascii="NanumGothic" w:hAnsi="NanumGothic"/>
            <w:sz w:val="24"/>
            <w:szCs w:val="24"/>
          </w:rPr>
          <w:delText>eir</w:delText>
        </w:r>
      </w:del>
      <w:ins w:id="499" w:author="Choi Hee On" w:date="2019-02-27T01:08:00Z">
        <w:r w:rsidR="00CA4477">
          <w:rPr>
            <w:rFonts w:ascii="NanumGothic" w:hAnsi="NanumGothic"/>
            <w:sz w:val="24"/>
            <w:szCs w:val="24"/>
          </w:rPr>
          <w:t>is study</w:t>
        </w:r>
      </w:ins>
      <w:del w:id="500" w:author="Choi Hee On" w:date="2019-02-27T01:08:00Z">
        <w:r w:rsidDel="00CA4477">
          <w:rPr>
            <w:rFonts w:ascii="NanumGothic" w:hAnsi="NanumGothic"/>
            <w:sz w:val="24"/>
            <w:szCs w:val="24"/>
          </w:rPr>
          <w:delText xml:space="preserve"> work</w:delText>
        </w:r>
      </w:del>
      <w:r>
        <w:rPr>
          <w:rFonts w:ascii="NanumGothic" w:hAnsi="NanumGothic"/>
          <w:sz w:val="24"/>
          <w:szCs w:val="24"/>
        </w:rPr>
        <w:t xml:space="preserve">, events are </w:t>
      </w:r>
      <w:commentRangeStart w:id="501"/>
      <w:r>
        <w:rPr>
          <w:rFonts w:ascii="NanumGothic" w:hAnsi="NanumGothic"/>
          <w:sz w:val="24"/>
          <w:szCs w:val="24"/>
        </w:rPr>
        <w:t>accumulated into exponential time-surface</w:t>
      </w:r>
      <w:commentRangeEnd w:id="501"/>
      <w:r w:rsidR="00F734FA">
        <w:rPr>
          <w:rStyle w:val="CommentReference"/>
        </w:rPr>
        <w:commentReference w:id="501"/>
      </w:r>
      <w:r>
        <w:rPr>
          <w:rFonts w:ascii="NanumGothic" w:hAnsi="NanumGothic"/>
          <w:sz w:val="24"/>
          <w:szCs w:val="24"/>
        </w:rPr>
        <w:t xml:space="preserve"> and calculated for </w:t>
      </w:r>
      <w:ins w:id="502" w:author="Choi Hee On" w:date="2019-02-27T01:12:00Z">
        <w:r w:rsidR="006A66A3">
          <w:rPr>
            <w:rFonts w:ascii="NanumGothic" w:hAnsi="NanumGothic"/>
            <w:sz w:val="24"/>
            <w:szCs w:val="24"/>
          </w:rPr>
          <w:t xml:space="preserve">an </w:t>
        </w:r>
      </w:ins>
      <w:r>
        <w:rPr>
          <w:rFonts w:ascii="NanumGothic" w:hAnsi="NanumGothic"/>
          <w:sz w:val="24"/>
          <w:szCs w:val="24"/>
        </w:rPr>
        <w:t>optimal camera pose by optimizing re-projection error with other measurement models in stereovision. The</w:t>
      </w:r>
      <w:del w:id="503" w:author="Choi Hee On" w:date="2019-02-27T01:11:00Z">
        <w:r w:rsidDel="006F6B72">
          <w:rPr>
            <w:rFonts w:ascii="NanumGothic" w:hAnsi="NanumGothic"/>
            <w:sz w:val="24"/>
            <w:szCs w:val="24"/>
          </w:rPr>
          <w:delText>ir</w:delText>
        </w:r>
      </w:del>
      <w:r>
        <w:rPr>
          <w:rFonts w:ascii="NanumGothic" w:hAnsi="NanumGothic"/>
          <w:sz w:val="24"/>
          <w:szCs w:val="24"/>
        </w:rPr>
        <w:t xml:space="preserve"> </w:t>
      </w:r>
      <w:del w:id="504" w:author="Choi Hee On" w:date="2019-02-27T01:11:00Z">
        <w:r w:rsidDel="006F6B72">
          <w:rPr>
            <w:rFonts w:ascii="NanumGothic" w:hAnsi="NanumGothic"/>
            <w:sz w:val="24"/>
            <w:szCs w:val="24"/>
          </w:rPr>
          <w:delText>point</w:delText>
        </w:r>
      </w:del>
      <w:ins w:id="505" w:author="Choi Hee On" w:date="2019-02-27T01:11:00Z">
        <w:r w:rsidR="006F6B72">
          <w:rPr>
            <w:rFonts w:ascii="NanumGothic" w:hAnsi="NanumGothic"/>
            <w:sz w:val="24"/>
            <w:szCs w:val="24"/>
          </w:rPr>
          <w:t>study focused</w:t>
        </w:r>
      </w:ins>
      <w:del w:id="506" w:author="Choi Hee On" w:date="2019-02-27T01:11:00Z">
        <w:r w:rsidDel="006F6B72">
          <w:rPr>
            <w:rFonts w:ascii="NanumGothic" w:hAnsi="NanumGothic"/>
            <w:sz w:val="24"/>
            <w:szCs w:val="24"/>
          </w:rPr>
          <w:delText xml:space="preserve"> was</w:delText>
        </w:r>
      </w:del>
      <w:r>
        <w:rPr>
          <w:rFonts w:ascii="NanumGothic" w:hAnsi="NanumGothic"/>
          <w:sz w:val="24"/>
          <w:szCs w:val="24"/>
        </w:rPr>
        <w:t xml:space="preserve"> on directly estimating the camera pose with exponentially decaying kernel</w:t>
      </w:r>
      <w:ins w:id="507" w:author="Choi Hee On" w:date="2019-02-27T01:12:00Z">
        <w:r w:rsidR="006A66A3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, which provided </w:t>
      </w:r>
      <w:ins w:id="508" w:author="Choi Hee On" w:date="2019-02-27T01:12:00Z">
        <w:r w:rsidR="006A66A3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 xml:space="preserve">smoothed representation of SAE. </w:t>
      </w:r>
      <w:del w:id="509" w:author="Choi Hee On" w:date="2019-02-27T01:12:00Z">
        <w:r w:rsidDel="006A66A3">
          <w:rPr>
            <w:rFonts w:ascii="NanumGothic" w:hAnsi="NanumGothic"/>
            <w:sz w:val="24"/>
            <w:szCs w:val="24"/>
          </w:rPr>
          <w:delText>In this work, t</w:delText>
        </w:r>
      </w:del>
      <w:ins w:id="510" w:author="Choi Hee On" w:date="2019-02-27T01:12:00Z">
        <w:r w:rsidR="006A66A3">
          <w:rPr>
            <w:rFonts w:ascii="NanumGothic" w:hAnsi="NanumGothic"/>
            <w:sz w:val="24"/>
            <w:szCs w:val="24"/>
          </w:rPr>
          <w:t>T</w:t>
        </w:r>
      </w:ins>
      <w:r>
        <w:rPr>
          <w:rFonts w:ascii="NanumGothic" w:hAnsi="NanumGothic"/>
          <w:sz w:val="24"/>
          <w:szCs w:val="24"/>
        </w:rPr>
        <w:t xml:space="preserve">he authors </w:t>
      </w:r>
      <w:del w:id="511" w:author="Choi Hee On" w:date="2019-02-27T01:12:00Z">
        <w:r w:rsidDel="006A66A3">
          <w:rPr>
            <w:rFonts w:ascii="NanumGothic" w:hAnsi="NanumGothic"/>
            <w:sz w:val="24"/>
            <w:szCs w:val="24"/>
          </w:rPr>
          <w:delText xml:space="preserve">have </w:delText>
        </w:r>
      </w:del>
      <w:del w:id="512" w:author="Choi Hee On" w:date="2019-02-27T01:13:00Z">
        <w:r w:rsidDel="005855DC">
          <w:rPr>
            <w:rFonts w:ascii="NanumGothic" w:hAnsi="NanumGothic"/>
            <w:sz w:val="24"/>
            <w:szCs w:val="24"/>
          </w:rPr>
          <w:delText>introduced</w:delText>
        </w:r>
      </w:del>
      <w:ins w:id="513" w:author="Choi Hee On" w:date="2019-02-27T01:15:00Z">
        <w:r w:rsidR="00AF2F19">
          <w:rPr>
            <w:rFonts w:ascii="NanumGothic" w:hAnsi="NanumGothic"/>
            <w:sz w:val="24"/>
            <w:szCs w:val="24"/>
          </w:rPr>
          <w:t>introduced</w:t>
        </w:r>
      </w:ins>
      <w:r>
        <w:rPr>
          <w:rFonts w:ascii="NanumGothic" w:hAnsi="NanumGothic"/>
          <w:sz w:val="24"/>
          <w:szCs w:val="24"/>
        </w:rPr>
        <w:t xml:space="preserve"> </w:t>
      </w:r>
      <w:ins w:id="514" w:author="Choi Hee On" w:date="2019-02-27T01:12:00Z">
        <w:r w:rsidR="006A66A3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>robust descript</w:t>
      </w:r>
      <w:ins w:id="515" w:author="Choi Hee On" w:date="2019-02-27T01:15:00Z">
        <w:r w:rsidR="00AF2F19">
          <w:rPr>
            <w:rFonts w:ascii="NanumGothic" w:hAnsi="NanumGothic"/>
            <w:sz w:val="24"/>
            <w:szCs w:val="24"/>
          </w:rPr>
          <w:t>or</w:t>
        </w:r>
      </w:ins>
      <w:del w:id="516" w:author="Choi Hee On" w:date="2019-02-27T01:12:00Z">
        <w:r w:rsidDel="005855DC">
          <w:rPr>
            <w:rFonts w:ascii="NanumGothic" w:hAnsi="NanumGothic"/>
            <w:sz w:val="24"/>
            <w:szCs w:val="24"/>
          </w:rPr>
          <w:delText>or</w:delText>
        </w:r>
      </w:del>
      <w:r>
        <w:rPr>
          <w:rFonts w:ascii="NanumGothic" w:hAnsi="NanumGothic"/>
          <w:sz w:val="24"/>
          <w:szCs w:val="24"/>
        </w:rPr>
        <w:t xml:space="preserve"> of </w:t>
      </w:r>
      <w:proofErr w:type="spellStart"/>
      <w:r>
        <w:rPr>
          <w:rFonts w:ascii="NanumGothic" w:hAnsi="NanumGothic"/>
          <w:sz w:val="24"/>
          <w:szCs w:val="24"/>
        </w:rPr>
        <w:t>SAE</w:t>
      </w:r>
      <w:proofErr w:type="spellEnd"/>
      <w:r>
        <w:rPr>
          <w:rFonts w:ascii="NanumGothic" w:hAnsi="NanumGothic"/>
          <w:sz w:val="24"/>
          <w:szCs w:val="24"/>
        </w:rPr>
        <w:t xml:space="preserve"> </w:t>
      </w:r>
      <w:del w:id="517" w:author="Choi Hee On" w:date="2019-02-27T01:16:00Z">
        <w:r w:rsidDel="00AF2F19">
          <w:rPr>
            <w:rFonts w:ascii="NanumGothic" w:hAnsi="NanumGothic"/>
            <w:sz w:val="24"/>
            <w:szCs w:val="24"/>
          </w:rPr>
          <w:delText>and</w:delText>
        </w:r>
      </w:del>
      <w:ins w:id="518" w:author="Choi Hee On" w:date="2019-02-27T01:16:00Z">
        <w:r w:rsidR="00AF2F19">
          <w:rPr>
            <w:rFonts w:ascii="NanumGothic" w:hAnsi="NanumGothic"/>
            <w:sz w:val="24"/>
            <w:szCs w:val="24"/>
          </w:rPr>
          <w:t>in addition to</w:t>
        </w:r>
      </w:ins>
      <w:del w:id="519" w:author="Choi Hee On" w:date="2019-02-27T01:16:00Z">
        <w:r w:rsidDel="00AF2F19">
          <w:rPr>
            <w:rFonts w:ascii="NanumGothic" w:hAnsi="NanumGothic"/>
            <w:sz w:val="24"/>
            <w:szCs w:val="24"/>
          </w:rPr>
          <w:delText xml:space="preserve"> its</w:delText>
        </w:r>
      </w:del>
      <w:r>
        <w:rPr>
          <w:rFonts w:ascii="NanumGothic" w:hAnsi="NanumGothic"/>
          <w:sz w:val="24"/>
          <w:szCs w:val="24"/>
        </w:rPr>
        <w:t xml:space="preserve"> refinement techniques with tree assignment methods. </w:t>
      </w:r>
      <w:del w:id="520" w:author="Choi Hee On" w:date="2019-02-27T01:14:00Z">
        <w:r w:rsidDel="00461D13">
          <w:rPr>
            <w:rFonts w:ascii="NanumGothic" w:hAnsi="NanumGothic"/>
            <w:sz w:val="24"/>
            <w:szCs w:val="24"/>
          </w:rPr>
          <w:delText>Thus</w:delText>
        </w:r>
      </w:del>
      <w:ins w:id="521" w:author="Choi Hee On" w:date="2019-02-27T01:14:00Z">
        <w:r w:rsidR="00461D13">
          <w:rPr>
            <w:rFonts w:ascii="NanumGothic" w:hAnsi="NanumGothic"/>
            <w:sz w:val="24"/>
            <w:szCs w:val="24"/>
          </w:rPr>
          <w:t>As a result,</w:t>
        </w:r>
      </w:ins>
      <w:r>
        <w:rPr>
          <w:rFonts w:ascii="NanumGothic" w:hAnsi="NanumGothic"/>
          <w:sz w:val="24"/>
          <w:szCs w:val="24"/>
        </w:rPr>
        <w:t xml:space="preserve"> the</w:t>
      </w:r>
      <w:ins w:id="522" w:author="Choi Hee On" w:date="2019-02-27T01:14:00Z">
        <w:r w:rsidR="00461D13">
          <w:rPr>
            <w:rFonts w:ascii="NanumGothic" w:hAnsi="NanumGothic"/>
            <w:sz w:val="24"/>
            <w:szCs w:val="24"/>
          </w:rPr>
          <w:t xml:space="preserve"> authors</w:t>
        </w:r>
      </w:ins>
      <w:del w:id="523" w:author="Choi Hee On" w:date="2019-02-27T01:14:00Z">
        <w:r w:rsidDel="00461D13">
          <w:rPr>
            <w:rFonts w:ascii="NanumGothic" w:hAnsi="NanumGothic"/>
            <w:sz w:val="24"/>
            <w:szCs w:val="24"/>
          </w:rPr>
          <w:delText>y</w:delText>
        </w:r>
      </w:del>
      <w:r>
        <w:rPr>
          <w:rFonts w:ascii="NanumGothic" w:hAnsi="NanumGothic"/>
          <w:sz w:val="24"/>
          <w:szCs w:val="24"/>
        </w:rPr>
        <w:t xml:space="preserve"> were able to enhance </w:t>
      </w:r>
      <w:ins w:id="524" w:author="Choi Hee On" w:date="2019-02-27T01:14:00Z">
        <w:r w:rsidR="00461D13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 xml:space="preserve">mean tracking frequency on the scale. </w:t>
      </w:r>
      <w:ins w:id="525" w:author="Choi Hee On" w:date="2019-02-27T01:20:00Z">
        <w:r w:rsidR="00BA14EE">
          <w:rPr>
            <w:rFonts w:ascii="NanumGothic" w:hAnsi="NanumGothic"/>
            <w:sz w:val="24"/>
            <w:szCs w:val="24"/>
          </w:rPr>
          <w:t>Although t</w:t>
        </w:r>
      </w:ins>
      <w:del w:id="526" w:author="Choi Hee On" w:date="2019-02-27T01:20:00Z">
        <w:r w:rsidDel="00BA14EE">
          <w:rPr>
            <w:rFonts w:ascii="NanumGothic" w:hAnsi="NanumGothic"/>
            <w:sz w:val="24"/>
            <w:szCs w:val="24"/>
          </w:rPr>
          <w:delText>T</w:delText>
        </w:r>
      </w:del>
      <w:r>
        <w:rPr>
          <w:rFonts w:ascii="NanumGothic" w:hAnsi="NanumGothic"/>
          <w:sz w:val="24"/>
          <w:szCs w:val="24"/>
        </w:rPr>
        <w:t xml:space="preserve">heir work </w:t>
      </w:r>
      <w:ins w:id="527" w:author="Choi Hee On" w:date="2019-02-27T01:15:00Z">
        <w:r w:rsidR="00461D13">
          <w:rPr>
            <w:rFonts w:ascii="NanumGothic" w:hAnsi="NanumGothic"/>
            <w:sz w:val="24"/>
            <w:szCs w:val="24"/>
          </w:rPr>
          <w:t>is</w:t>
        </w:r>
      </w:ins>
      <w:del w:id="528" w:author="Choi Hee On" w:date="2019-02-27T01:20:00Z">
        <w:r w:rsidDel="00BA14EE">
          <w:rPr>
            <w:rFonts w:ascii="NanumGothic" w:hAnsi="NanumGothic"/>
            <w:sz w:val="24"/>
            <w:szCs w:val="24"/>
          </w:rPr>
          <w:delText>still</w:delText>
        </w:r>
      </w:del>
      <w:r>
        <w:rPr>
          <w:rFonts w:ascii="NanumGothic" w:hAnsi="NanumGothic"/>
          <w:sz w:val="24"/>
          <w:szCs w:val="24"/>
        </w:rPr>
        <w:t xml:space="preserve"> base</w:t>
      </w:r>
      <w:del w:id="529" w:author="Choi Hee On" w:date="2019-02-27T01:15:00Z">
        <w:r w:rsidDel="00461D13">
          <w:rPr>
            <w:rFonts w:ascii="NanumGothic" w:hAnsi="NanumGothic"/>
            <w:sz w:val="24"/>
            <w:szCs w:val="24"/>
          </w:rPr>
          <w:delText>s</w:delText>
        </w:r>
      </w:del>
      <w:ins w:id="530" w:author="Choi Hee On" w:date="2019-02-27T01:15:00Z">
        <w:r w:rsidR="00461D13">
          <w:rPr>
            <w:rFonts w:ascii="NanumGothic" w:hAnsi="NanumGothic"/>
            <w:sz w:val="24"/>
            <w:szCs w:val="24"/>
          </w:rPr>
          <w:t>d</w:t>
        </w:r>
      </w:ins>
      <w:r>
        <w:rPr>
          <w:rFonts w:ascii="NanumGothic" w:hAnsi="NanumGothic"/>
          <w:sz w:val="24"/>
          <w:szCs w:val="24"/>
        </w:rPr>
        <w:t xml:space="preserve"> </w:t>
      </w:r>
      <w:r>
        <w:rPr>
          <w:rFonts w:ascii="NanumGothic" w:hAnsi="NanumGothic"/>
          <w:sz w:val="24"/>
          <w:szCs w:val="24"/>
        </w:rPr>
        <w:lastRenderedPageBreak/>
        <w:t xml:space="preserve">on the complex model and </w:t>
      </w:r>
      <w:ins w:id="531" w:author="Choi Hee On" w:date="2019-02-27T01:20:00Z">
        <w:r w:rsidR="00B52F59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>user-defined descriptor</w:t>
      </w:r>
      <w:ins w:id="532" w:author="Choi Hee On" w:date="2019-02-27T01:21:00Z">
        <w:r w:rsidR="00BA14EE">
          <w:rPr>
            <w:rFonts w:ascii="NanumGothic" w:hAnsi="NanumGothic"/>
            <w:sz w:val="24"/>
            <w:szCs w:val="24"/>
          </w:rPr>
          <w:t>,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533" w:author="Choi Hee On" w:date="2019-02-27T01:21:00Z">
        <w:r w:rsidDel="00BA14EE">
          <w:rPr>
            <w:rFonts w:ascii="NanumGothic" w:hAnsi="NanumGothic"/>
            <w:sz w:val="24"/>
            <w:szCs w:val="24"/>
          </w:rPr>
          <w:delText>but</w:delText>
        </w:r>
      </w:del>
      <w:ins w:id="534" w:author="Choi Hee On" w:date="2019-02-27T01:21:00Z">
        <w:r w:rsidR="00BA14EE">
          <w:rPr>
            <w:rFonts w:ascii="NanumGothic" w:hAnsi="NanumGothic"/>
            <w:sz w:val="24"/>
            <w:szCs w:val="24"/>
          </w:rPr>
          <w:t>it</w:t>
        </w:r>
      </w:ins>
      <w:r>
        <w:rPr>
          <w:rFonts w:ascii="NanumGothic" w:hAnsi="NanumGothic"/>
          <w:sz w:val="24"/>
          <w:szCs w:val="24"/>
        </w:rPr>
        <w:t xml:space="preserve"> shows that exponentially decaying kernel</w:t>
      </w:r>
      <w:ins w:id="535" w:author="Choi Hee On" w:date="2019-02-27T01:21:00Z">
        <w:r w:rsidR="00BA14EE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536" w:author="Choi Hee On" w:date="2019-02-27T01:21:00Z">
        <w:r w:rsidDel="00BA14EE">
          <w:rPr>
            <w:rFonts w:ascii="NanumGothic" w:hAnsi="NanumGothic"/>
            <w:sz w:val="24"/>
            <w:szCs w:val="24"/>
          </w:rPr>
          <w:delText>is</w:delText>
        </w:r>
      </w:del>
      <w:ins w:id="537" w:author="Choi Hee On" w:date="2019-02-27T01:21:00Z">
        <w:r w:rsidR="00BA14EE">
          <w:rPr>
            <w:rFonts w:ascii="NanumGothic" w:hAnsi="NanumGothic"/>
            <w:sz w:val="24"/>
            <w:szCs w:val="24"/>
          </w:rPr>
          <w:t>are</w:t>
        </w:r>
      </w:ins>
      <w:r>
        <w:rPr>
          <w:rFonts w:ascii="NanumGothic" w:hAnsi="NanumGothic"/>
          <w:sz w:val="24"/>
          <w:szCs w:val="24"/>
        </w:rPr>
        <w:t xml:space="preserve"> suitable for event-based asynchronous tracking.</w:t>
      </w:r>
    </w:p>
    <w:p w14:paraId="265259DC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404E0D83" w14:textId="1BF69E7E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 xml:space="preserve">In our </w:t>
      </w:r>
      <w:ins w:id="538" w:author="Choi Hee On" w:date="2019-02-27T01:47:00Z">
        <w:r w:rsidR="004A4729">
          <w:rPr>
            <w:rFonts w:ascii="NanumGothic" w:hAnsi="NanumGothic"/>
            <w:sz w:val="24"/>
            <w:szCs w:val="24"/>
          </w:rPr>
          <w:t>research</w:t>
        </w:r>
      </w:ins>
      <w:del w:id="539" w:author="Choi Hee On" w:date="2019-02-27T01:47:00Z">
        <w:r w:rsidDel="004A4729">
          <w:rPr>
            <w:rFonts w:ascii="NanumGothic" w:hAnsi="NanumGothic" w:hint="eastAsia"/>
            <w:sz w:val="24"/>
            <w:szCs w:val="24"/>
          </w:rPr>
          <w:delText>work</w:delText>
        </w:r>
      </w:del>
      <w:r>
        <w:rPr>
          <w:rFonts w:ascii="NanumGothic" w:hAnsi="NanumGothic"/>
          <w:sz w:val="24"/>
          <w:szCs w:val="24"/>
        </w:rPr>
        <w:t xml:space="preserve">, we introduce a method </w:t>
      </w:r>
      <w:del w:id="540" w:author="Choi Hee On" w:date="2019-02-27T01:47:00Z">
        <w:r w:rsidDel="00E75D64">
          <w:rPr>
            <w:rFonts w:ascii="NanumGothic" w:hAnsi="NanumGothic"/>
            <w:sz w:val="24"/>
            <w:szCs w:val="24"/>
          </w:rPr>
          <w:delText>to</w:delText>
        </w:r>
      </w:del>
      <w:ins w:id="541" w:author="Choi Hee On" w:date="2019-02-27T01:47:00Z">
        <w:r w:rsidR="00E75D64">
          <w:rPr>
            <w:rFonts w:ascii="NanumGothic" w:hAnsi="NanumGothic"/>
            <w:sz w:val="24"/>
            <w:szCs w:val="24"/>
          </w:rPr>
          <w:t>of</w:t>
        </w:r>
      </w:ins>
      <w:r>
        <w:rPr>
          <w:rFonts w:ascii="NanumGothic" w:hAnsi="NanumGothic"/>
          <w:sz w:val="24"/>
          <w:szCs w:val="24"/>
        </w:rPr>
        <w:t xml:space="preserve"> continuously track</w:t>
      </w:r>
      <w:ins w:id="542" w:author="Choi Hee On" w:date="2019-02-27T01:47:00Z">
        <w:r w:rsidR="00E75D64">
          <w:rPr>
            <w:rFonts w:ascii="NanumGothic" w:hAnsi="NanumGothic"/>
            <w:sz w:val="24"/>
            <w:szCs w:val="24"/>
          </w:rPr>
          <w:t>ing</w:t>
        </w:r>
      </w:ins>
      <w:r>
        <w:rPr>
          <w:rFonts w:ascii="NanumGothic" w:hAnsi="NanumGothic"/>
          <w:sz w:val="24"/>
          <w:szCs w:val="24"/>
        </w:rPr>
        <w:t xml:space="preserve"> features in the generated frame</w:t>
      </w:r>
      <w:ins w:id="543" w:author="Choi Hee On" w:date="2019-02-27T01:47:00Z">
        <w:r w:rsidR="00E75D64">
          <w:rPr>
            <w:rFonts w:ascii="NanumGothic" w:hAnsi="NanumGothic"/>
            <w:sz w:val="24"/>
            <w:szCs w:val="24"/>
          </w:rPr>
          <w:t>s</w:t>
        </w:r>
      </w:ins>
      <w:del w:id="544" w:author="Choi Hee On" w:date="2019-02-27T01:47:00Z">
        <w:r w:rsidDel="00E75D64">
          <w:rPr>
            <w:rFonts w:ascii="NanumGothic" w:hAnsi="NanumGothic"/>
            <w:sz w:val="24"/>
            <w:szCs w:val="24"/>
          </w:rPr>
          <w:delText>,</w:delText>
        </w:r>
      </w:del>
      <w:r>
        <w:rPr>
          <w:rFonts w:ascii="NanumGothic" w:hAnsi="NanumGothic"/>
          <w:sz w:val="24"/>
          <w:szCs w:val="24"/>
        </w:rPr>
        <w:t xml:space="preserve"> to alter the VO framework of stitching events into motion-compensated frame</w:t>
      </w:r>
      <w:ins w:id="545" w:author="Choi Hee On" w:date="2019-02-27T01:47:00Z">
        <w:r w:rsidR="00E75D64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>.</w:t>
      </w:r>
    </w:p>
    <w:p w14:paraId="0D692419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159A8DD4" w14:textId="77777777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>Method</w:t>
      </w:r>
    </w:p>
    <w:p w14:paraId="653FC113" w14:textId="72BC1F4E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 xml:space="preserve">In the proposed </w:t>
      </w:r>
      <w:ins w:id="546" w:author="Choi Hee On" w:date="2019-02-27T01:48:00Z">
        <w:r w:rsidR="00E75D64">
          <w:rPr>
            <w:rFonts w:ascii="NanumGothic" w:hAnsi="NanumGothic"/>
            <w:sz w:val="24"/>
            <w:szCs w:val="24"/>
          </w:rPr>
          <w:t>method</w:t>
        </w:r>
      </w:ins>
      <w:del w:id="547" w:author="Choi Hee On" w:date="2019-02-27T01:48:00Z">
        <w:r w:rsidDel="00E75D64">
          <w:rPr>
            <w:rFonts w:ascii="NanumGothic" w:hAnsi="NanumGothic"/>
            <w:sz w:val="24"/>
            <w:szCs w:val="24"/>
          </w:rPr>
          <w:delText>work</w:delText>
        </w:r>
      </w:del>
      <w:r>
        <w:rPr>
          <w:rFonts w:ascii="NanumGothic" w:hAnsi="NanumGothic"/>
          <w:sz w:val="24"/>
          <w:szCs w:val="24"/>
        </w:rPr>
        <w:t xml:space="preserve">, </w:t>
      </w:r>
      <w:del w:id="548" w:author="Choi Hee On" w:date="2019-02-27T01:48:00Z">
        <w:r w:rsidDel="00C31201">
          <w:rPr>
            <w:rFonts w:ascii="NanumGothic" w:hAnsi="NanumGothic"/>
            <w:sz w:val="24"/>
            <w:szCs w:val="24"/>
          </w:rPr>
          <w:delText xml:space="preserve">we modify </w:delText>
        </w:r>
      </w:del>
      <w:r>
        <w:rPr>
          <w:rFonts w:ascii="NanumGothic" w:hAnsi="NanumGothic"/>
          <w:sz w:val="24"/>
          <w:szCs w:val="24"/>
        </w:rPr>
        <w:t>the framework of temporally sequential feature extraction and matching</w:t>
      </w:r>
      <w:ins w:id="549" w:author="Choi Hee On" w:date="2019-02-27T01:48:00Z">
        <w:r w:rsidR="00C31201">
          <w:rPr>
            <w:rFonts w:ascii="NanumGothic" w:hAnsi="NanumGothic"/>
            <w:sz w:val="24"/>
            <w:szCs w:val="24"/>
          </w:rPr>
          <w:t xml:space="preserve"> is modified</w:t>
        </w:r>
      </w:ins>
      <w:del w:id="550" w:author="Choi Hee On" w:date="2019-02-27T01:48:00Z">
        <w:r w:rsidDel="00C31201">
          <w:rPr>
            <w:rFonts w:ascii="NanumGothic" w:hAnsi="NanumGothic"/>
            <w:sz w:val="24"/>
            <w:szCs w:val="24"/>
          </w:rPr>
          <w:delText>,</w:delText>
        </w:r>
      </w:del>
      <w:r>
        <w:rPr>
          <w:rFonts w:ascii="NanumGothic" w:hAnsi="NanumGothic"/>
          <w:sz w:val="24"/>
          <w:szCs w:val="24"/>
        </w:rPr>
        <w:t xml:space="preserve"> by introducing exponentially decaying event-based potential </w:t>
      </w:r>
      <w:ins w:id="551" w:author="Choi Hee On" w:date="2019-02-27T01:59:00Z">
        <w:r w:rsidR="0031117E">
          <w:rPr>
            <w:rFonts w:ascii="NanumGothic" w:hAnsi="NanumGothic"/>
            <w:sz w:val="24"/>
            <w:szCs w:val="24"/>
          </w:rPr>
          <w:t>(</w:t>
        </w:r>
      </w:ins>
      <w:commentRangeStart w:id="552"/>
      <w:r>
        <w:rPr>
          <w:rFonts w:ascii="NanumGothic" w:hAnsi="NanumGothic"/>
          <w:sz w:val="24"/>
          <w:szCs w:val="24"/>
        </w:rPr>
        <w:t>Ve</w:t>
      </w:r>
      <w:commentRangeEnd w:id="552"/>
      <w:r w:rsidR="00DD1E31">
        <w:rPr>
          <w:rStyle w:val="CommentReference"/>
        </w:rPr>
        <w:commentReference w:id="552"/>
      </w:r>
      <w:ins w:id="553" w:author="Choi Hee On" w:date="2019-02-27T01:59:00Z">
        <w:r w:rsidR="0031117E">
          <w:rPr>
            <w:rFonts w:ascii="NanumGothic" w:hAnsi="NanumGothic"/>
            <w:sz w:val="24"/>
            <w:szCs w:val="24"/>
          </w:rPr>
          <w:t>)</w:t>
        </w:r>
      </w:ins>
      <w:del w:id="554" w:author="Choi Hee On" w:date="2019-02-27T01:48:00Z">
        <w:r w:rsidDel="00C31201">
          <w:rPr>
            <w:rFonts w:ascii="NanumGothic" w:hAnsi="NanumGothic"/>
            <w:sz w:val="24"/>
            <w:szCs w:val="24"/>
          </w:rPr>
          <w:delText xml:space="preserve"> </w:delText>
        </w:r>
      </w:del>
      <w:r>
        <w:rPr>
          <w:rFonts w:ascii="NanumGothic" w:hAnsi="NanumGothic"/>
          <w:sz w:val="24"/>
          <w:szCs w:val="24"/>
        </w:rPr>
        <w:t xml:space="preserve">. </w:t>
      </w:r>
      <w:del w:id="555" w:author="Choi Hee On" w:date="2019-02-27T01:50:00Z">
        <w:r w:rsidDel="00B636A4">
          <w:rPr>
            <w:rFonts w:ascii="NanumGothic" w:hAnsi="NanumGothic"/>
            <w:sz w:val="24"/>
            <w:szCs w:val="24"/>
          </w:rPr>
          <w:delText xml:space="preserve">Different </w:delText>
        </w:r>
      </w:del>
      <w:ins w:id="556" w:author="Choi Hee On" w:date="2019-02-27T01:50:00Z">
        <w:r w:rsidR="00B636A4">
          <w:rPr>
            <w:rFonts w:ascii="NanumGothic" w:hAnsi="NanumGothic"/>
            <w:sz w:val="24"/>
            <w:szCs w:val="24"/>
          </w:rPr>
          <w:t>In contrast to</w:t>
        </w:r>
      </w:ins>
      <w:del w:id="557" w:author="Choi Hee On" w:date="2019-02-27T01:50:00Z">
        <w:r w:rsidDel="00B636A4">
          <w:rPr>
            <w:rFonts w:ascii="NanumGothic" w:hAnsi="NanumGothic"/>
            <w:sz w:val="24"/>
            <w:szCs w:val="24"/>
          </w:rPr>
          <w:delText>from the</w:delText>
        </w:r>
      </w:del>
      <w:r>
        <w:rPr>
          <w:rFonts w:ascii="NanumGothic" w:hAnsi="NanumGothic"/>
          <w:sz w:val="24"/>
          <w:szCs w:val="24"/>
        </w:rPr>
        <w:t xml:space="preserve"> motion-compensated frame</w:t>
      </w:r>
      <w:ins w:id="558" w:author="Choi Hee On" w:date="2019-02-27T01:50:00Z">
        <w:r w:rsidR="00B636A4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, </w:t>
      </w:r>
      <w:del w:id="559" w:author="Choi Hee On" w:date="2019-02-27T01:50:00Z">
        <w:r w:rsidDel="00F35417">
          <w:rPr>
            <w:rFonts w:ascii="NanumGothic" w:hAnsi="NanumGothic"/>
            <w:sz w:val="24"/>
            <w:szCs w:val="24"/>
          </w:rPr>
          <w:delText>our</w:delText>
        </w:r>
      </w:del>
      <w:ins w:id="560" w:author="Choi Hee On" w:date="2019-02-27T01:50:00Z">
        <w:r w:rsidR="00F35417">
          <w:rPr>
            <w:rFonts w:ascii="NanumGothic" w:hAnsi="NanumGothic"/>
            <w:sz w:val="24"/>
            <w:szCs w:val="24"/>
          </w:rPr>
          <w:t>the proposed</w:t>
        </w:r>
      </w:ins>
      <w:r>
        <w:rPr>
          <w:rFonts w:ascii="NanumGothic" w:hAnsi="NanumGothic"/>
          <w:sz w:val="24"/>
          <w:szCs w:val="24"/>
        </w:rPr>
        <w:t xml:space="preserve"> event potential representation encodes motion in itself. Our method alters </w:t>
      </w:r>
      <w:ins w:id="561" w:author="Choi Hee On" w:date="2019-02-27T01:51:00Z">
        <w:r w:rsidR="00D553D0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 xml:space="preserve">building </w:t>
      </w:r>
      <w:ins w:id="562" w:author="Choi Hee On" w:date="2019-02-27T01:51:00Z">
        <w:r w:rsidR="00D553D0">
          <w:rPr>
            <w:rFonts w:ascii="NanumGothic" w:hAnsi="NanumGothic"/>
            <w:sz w:val="24"/>
            <w:szCs w:val="24"/>
          </w:rPr>
          <w:t xml:space="preserve">of </w:t>
        </w:r>
      </w:ins>
      <w:r>
        <w:rPr>
          <w:rFonts w:ascii="NanumGothic" w:hAnsi="NanumGothic"/>
          <w:sz w:val="24"/>
          <w:szCs w:val="24"/>
        </w:rPr>
        <w:t>sequential event-based images by maintaining pseudo-image state</w:t>
      </w:r>
      <w:ins w:id="563" w:author="Choi Hee On" w:date="2019-02-27T01:51:00Z">
        <w:r w:rsidR="00D553D0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stimulated by the occurrence of </w:t>
      </w:r>
      <w:del w:id="564" w:author="Choi Hee On" w:date="2019-02-27T01:51:00Z">
        <w:r w:rsidDel="00D553D0">
          <w:rPr>
            <w:rFonts w:ascii="NanumGothic" w:hAnsi="NanumGothic"/>
            <w:sz w:val="24"/>
            <w:szCs w:val="24"/>
          </w:rPr>
          <w:delText xml:space="preserve">each </w:delText>
        </w:r>
      </w:del>
      <w:r>
        <w:rPr>
          <w:rFonts w:ascii="NanumGothic" w:hAnsi="NanumGothic"/>
          <w:sz w:val="24"/>
          <w:szCs w:val="24"/>
        </w:rPr>
        <w:t xml:space="preserve">positive and negative events. </w:t>
      </w:r>
      <w:del w:id="565" w:author="Choi Hee On" w:date="2019-02-27T01:51:00Z">
        <w:r w:rsidDel="00C967CB">
          <w:rPr>
            <w:rFonts w:ascii="NanumGothic" w:hAnsi="NanumGothic"/>
            <w:sz w:val="24"/>
            <w:szCs w:val="24"/>
          </w:rPr>
          <w:delText>Since</w:delText>
        </w:r>
      </w:del>
      <w:ins w:id="566" w:author="Choi Hee On" w:date="2019-02-27T01:51:00Z">
        <w:r w:rsidR="00C967CB">
          <w:rPr>
            <w:rFonts w:ascii="NanumGothic" w:hAnsi="NanumGothic"/>
            <w:sz w:val="24"/>
            <w:szCs w:val="24"/>
          </w:rPr>
          <w:t>As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567" w:author="Choi Hee On" w:date="2019-02-27T01:52:00Z">
        <w:r w:rsidDel="00C967CB">
          <w:rPr>
            <w:rFonts w:ascii="NanumGothic" w:hAnsi="NanumGothic"/>
            <w:sz w:val="24"/>
            <w:szCs w:val="24"/>
          </w:rPr>
          <w:delText xml:space="preserve">the </w:delText>
        </w:r>
      </w:del>
      <w:r>
        <w:rPr>
          <w:rFonts w:ascii="NanumGothic" w:hAnsi="NanumGothic"/>
          <w:sz w:val="24"/>
          <w:szCs w:val="24"/>
        </w:rPr>
        <w:t>event</w:t>
      </w:r>
      <w:ins w:id="568" w:author="Choi Hee On" w:date="2019-02-27T01:52:00Z">
        <w:r w:rsidR="00C967CB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569" w:author="Choi Hee On" w:date="2019-02-27T01:52:00Z">
        <w:r w:rsidDel="00C967CB">
          <w:rPr>
            <w:rFonts w:ascii="NanumGothic" w:hAnsi="NanumGothic"/>
            <w:sz w:val="24"/>
            <w:szCs w:val="24"/>
          </w:rPr>
          <w:delText>is</w:delText>
        </w:r>
      </w:del>
      <w:ins w:id="570" w:author="Choi Hee On" w:date="2019-02-27T01:52:00Z">
        <w:r w:rsidR="00C967CB">
          <w:rPr>
            <w:rFonts w:ascii="NanumGothic" w:hAnsi="NanumGothic"/>
            <w:sz w:val="24"/>
            <w:szCs w:val="24"/>
          </w:rPr>
          <w:t>are</w:t>
        </w:r>
      </w:ins>
      <w:r>
        <w:rPr>
          <w:rFonts w:ascii="NanumGothic" w:hAnsi="NanumGothic"/>
          <w:sz w:val="24"/>
          <w:szCs w:val="24"/>
        </w:rPr>
        <w:t xml:space="preserve"> generated upon </w:t>
      </w:r>
      <w:del w:id="571" w:author="Choi Hee On" w:date="2019-02-27T01:52:00Z">
        <w:r w:rsidDel="00C967CB">
          <w:rPr>
            <w:rFonts w:ascii="NanumGothic" w:hAnsi="NanumGothic"/>
            <w:sz w:val="24"/>
            <w:szCs w:val="24"/>
          </w:rPr>
          <w:delText>the</w:delText>
        </w:r>
      </w:del>
      <w:ins w:id="572" w:author="Choi Hee On" w:date="2019-02-27T01:52:00Z">
        <w:r w:rsidR="00C967CB">
          <w:rPr>
            <w:rFonts w:ascii="NanumGothic" w:hAnsi="NanumGothic"/>
            <w:sz w:val="24"/>
            <w:szCs w:val="24"/>
          </w:rPr>
          <w:t>changes in</w:t>
        </w:r>
      </w:ins>
      <w:r>
        <w:rPr>
          <w:rFonts w:ascii="NanumGothic" w:hAnsi="NanumGothic"/>
          <w:sz w:val="24"/>
          <w:szCs w:val="24"/>
        </w:rPr>
        <w:t xml:space="preserve"> luminance</w:t>
      </w:r>
      <w:del w:id="573" w:author="Choi Hee On" w:date="2019-02-27T01:52:00Z">
        <w:r w:rsidDel="00C967CB">
          <w:rPr>
            <w:rFonts w:ascii="NanumGothic" w:hAnsi="NanumGothic"/>
            <w:sz w:val="24"/>
            <w:szCs w:val="24"/>
          </w:rPr>
          <w:delText xml:space="preserve"> difference</w:delText>
        </w:r>
      </w:del>
      <w:r>
        <w:rPr>
          <w:rFonts w:ascii="NanumGothic" w:hAnsi="NanumGothic"/>
          <w:sz w:val="24"/>
          <w:szCs w:val="24"/>
        </w:rPr>
        <w:t xml:space="preserve">, assuming </w:t>
      </w:r>
      <w:del w:id="574" w:author="Choi Hee On" w:date="2019-02-27T01:52:00Z">
        <w:r w:rsidDel="00495B18">
          <w:rPr>
            <w:rFonts w:ascii="NanumGothic" w:hAnsi="NanumGothic"/>
            <w:sz w:val="24"/>
            <w:szCs w:val="24"/>
          </w:rPr>
          <w:delText>the</w:delText>
        </w:r>
      </w:del>
      <w:ins w:id="575" w:author="Choi Hee On" w:date="2019-02-27T01:52:00Z">
        <w:r w:rsidR="00495B18">
          <w:rPr>
            <w:rFonts w:ascii="NanumGothic" w:hAnsi="NanumGothic"/>
            <w:sz w:val="24"/>
            <w:szCs w:val="24"/>
          </w:rPr>
          <w:t>a</w:t>
        </w:r>
      </w:ins>
      <w:r>
        <w:rPr>
          <w:rFonts w:ascii="NanumGothic" w:hAnsi="NanumGothic"/>
          <w:sz w:val="24"/>
          <w:szCs w:val="24"/>
        </w:rPr>
        <w:t xml:space="preserve"> static environment, the rate of event</w:t>
      </w:r>
      <w:ins w:id="576" w:author="Choi Hee On" w:date="2019-02-27T01:52:00Z">
        <w:r w:rsidR="00495B18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purely depends on the transmutation of </w:t>
      </w:r>
      <w:ins w:id="577" w:author="Choi Hee On" w:date="2019-02-27T01:52:00Z">
        <w:r w:rsidR="00495B18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 xml:space="preserve">camera state. Therefore, it is more efficient for VO to track </w:t>
      </w:r>
      <w:del w:id="578" w:author="Choi Hee On" w:date="2019-02-27T01:53:00Z">
        <w:r w:rsidDel="00495B18">
          <w:rPr>
            <w:rFonts w:ascii="NanumGothic" w:hAnsi="NanumGothic"/>
            <w:sz w:val="24"/>
            <w:szCs w:val="24"/>
          </w:rPr>
          <w:delText>by</w:delText>
        </w:r>
      </w:del>
      <w:ins w:id="579" w:author="Choi Hee On" w:date="2019-02-27T01:53:00Z">
        <w:r w:rsidR="00495B18">
          <w:rPr>
            <w:rFonts w:ascii="NanumGothic" w:hAnsi="NanumGothic"/>
            <w:sz w:val="24"/>
            <w:szCs w:val="24"/>
          </w:rPr>
          <w:t>according to</w:t>
        </w:r>
      </w:ins>
      <w:r>
        <w:rPr>
          <w:rFonts w:ascii="NanumGothic" w:hAnsi="NanumGothic"/>
          <w:sz w:val="24"/>
          <w:szCs w:val="24"/>
        </w:rPr>
        <w:t xml:space="preserve"> the number of incoming events than fixed time interval</w:t>
      </w:r>
      <w:ins w:id="580" w:author="Choi Hee On" w:date="2019-02-27T01:53:00Z">
        <w:r w:rsidR="00495B18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, </w:t>
      </w:r>
      <w:del w:id="581" w:author="Choi Hee On" w:date="2019-02-27T01:53:00Z">
        <w:r w:rsidDel="00495B18">
          <w:rPr>
            <w:rFonts w:ascii="NanumGothic" w:hAnsi="NanumGothic"/>
            <w:sz w:val="24"/>
            <w:szCs w:val="24"/>
          </w:rPr>
          <w:delText>since</w:delText>
        </w:r>
      </w:del>
      <w:ins w:id="582" w:author="Choi Hee On" w:date="2019-02-27T01:53:00Z">
        <w:r w:rsidR="00495B18">
          <w:rPr>
            <w:rFonts w:ascii="NanumGothic" w:hAnsi="NanumGothic"/>
            <w:sz w:val="24"/>
            <w:szCs w:val="24"/>
          </w:rPr>
          <w:t>as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583" w:author="Choi Hee On" w:date="2019-02-27T01:53:00Z">
        <w:r w:rsidDel="00495B18">
          <w:rPr>
            <w:rFonts w:ascii="NanumGothic" w:hAnsi="NanumGothic"/>
            <w:sz w:val="24"/>
            <w:szCs w:val="24"/>
          </w:rPr>
          <w:delText>the</w:delText>
        </w:r>
      </w:del>
      <w:ins w:id="584" w:author="Choi Hee On" w:date="2019-02-27T01:53:00Z">
        <w:r w:rsidR="00495B18">
          <w:rPr>
            <w:rFonts w:ascii="NanumGothic" w:hAnsi="NanumGothic"/>
            <w:sz w:val="24"/>
            <w:szCs w:val="24"/>
          </w:rPr>
          <w:t>a</w:t>
        </w:r>
      </w:ins>
      <w:r>
        <w:rPr>
          <w:rFonts w:ascii="NanumGothic" w:hAnsi="NanumGothic"/>
          <w:sz w:val="24"/>
          <w:szCs w:val="24"/>
        </w:rPr>
        <w:t xml:space="preserve"> sufficient number of event signal</w:t>
      </w:r>
      <w:ins w:id="585" w:author="Choi Hee On" w:date="2019-02-27T01:53:00Z">
        <w:r w:rsidR="00495B18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guarantees </w:t>
      </w:r>
      <w:ins w:id="586" w:author="Choi Hee On" w:date="2019-02-27T01:53:00Z">
        <w:r w:rsidR="00495B18">
          <w:rPr>
            <w:rFonts w:ascii="NanumGothic" w:hAnsi="NanumGothic"/>
            <w:sz w:val="24"/>
            <w:szCs w:val="24"/>
          </w:rPr>
          <w:t xml:space="preserve">an </w:t>
        </w:r>
      </w:ins>
      <w:r>
        <w:rPr>
          <w:rFonts w:ascii="NanumGothic" w:hAnsi="NanumGothic"/>
          <w:sz w:val="24"/>
          <w:szCs w:val="24"/>
        </w:rPr>
        <w:t xml:space="preserve">appreciable </w:t>
      </w:r>
      <w:commentRangeStart w:id="587"/>
      <w:r>
        <w:rPr>
          <w:rFonts w:ascii="NanumGothic" w:hAnsi="NanumGothic"/>
          <w:sz w:val="24"/>
          <w:szCs w:val="24"/>
        </w:rPr>
        <w:t>size of baseline</w:t>
      </w:r>
      <w:commentRangeEnd w:id="587"/>
      <w:r w:rsidR="0039652B">
        <w:rPr>
          <w:rStyle w:val="CommentReference"/>
        </w:rPr>
        <w:commentReference w:id="587"/>
      </w:r>
      <w:r>
        <w:rPr>
          <w:rFonts w:ascii="NanumGothic" w:hAnsi="NanumGothic"/>
          <w:sz w:val="24"/>
          <w:szCs w:val="24"/>
        </w:rPr>
        <w:t>.</w:t>
      </w:r>
    </w:p>
    <w:p w14:paraId="59DEE58B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5718F80F" w14:textId="19A352B6" w:rsidR="00154EE9" w:rsidRDefault="0008529C">
      <w:pPr>
        <w:wordWrap w:val="0"/>
        <w:rPr>
          <w:rFonts w:ascii="NanumGothic" w:hAnsi="NanumGothic"/>
          <w:sz w:val="24"/>
          <w:szCs w:val="24"/>
        </w:rPr>
      </w:pPr>
      <w:del w:id="588" w:author="Choi Hee On" w:date="2019-02-27T01:54:00Z">
        <w:r w:rsidDel="000545C4">
          <w:rPr>
            <w:rFonts w:ascii="NanumGothic" w:hAnsi="NanumGothic"/>
            <w:sz w:val="24"/>
            <w:szCs w:val="24"/>
          </w:rPr>
          <w:delText>And b</w:delText>
        </w:r>
      </w:del>
      <w:ins w:id="589" w:author="Choi Hee On" w:date="2019-02-27T01:54:00Z">
        <w:r w:rsidR="000545C4">
          <w:rPr>
            <w:rFonts w:ascii="NanumGothic" w:hAnsi="NanumGothic"/>
            <w:sz w:val="24"/>
            <w:szCs w:val="24"/>
          </w:rPr>
          <w:t>B</w:t>
        </w:r>
      </w:ins>
      <w:r>
        <w:rPr>
          <w:rFonts w:ascii="NanumGothic" w:hAnsi="NanumGothic"/>
          <w:sz w:val="24"/>
          <w:szCs w:val="24"/>
        </w:rPr>
        <w:t xml:space="preserve">y estimating the magnitude of optical flow in each feature, we </w:t>
      </w:r>
      <w:del w:id="590" w:author="Choi Hee On" w:date="2019-02-27T01:54:00Z">
        <w:r w:rsidDel="000545C4">
          <w:rPr>
            <w:rFonts w:ascii="NanumGothic" w:hAnsi="NanumGothic"/>
            <w:sz w:val="24"/>
            <w:szCs w:val="24"/>
          </w:rPr>
          <w:delText>may</w:delText>
        </w:r>
      </w:del>
      <w:ins w:id="591" w:author="Choi Hee On" w:date="2019-02-27T01:54:00Z">
        <w:r w:rsidR="000545C4">
          <w:rPr>
            <w:rFonts w:ascii="NanumGothic" w:hAnsi="NanumGothic"/>
            <w:sz w:val="24"/>
            <w:szCs w:val="24"/>
          </w:rPr>
          <w:t>can</w:t>
        </w:r>
      </w:ins>
      <w:r>
        <w:rPr>
          <w:rFonts w:ascii="NanumGothic" w:hAnsi="NanumGothic"/>
          <w:sz w:val="24"/>
          <w:szCs w:val="24"/>
        </w:rPr>
        <w:t xml:space="preserve"> determine the optimal update rate for each point and track features asynchronously </w:t>
      </w:r>
      <w:del w:id="592" w:author="Choi Hee On" w:date="2019-02-27T01:55:00Z">
        <w:r w:rsidDel="000545C4">
          <w:rPr>
            <w:rFonts w:ascii="NanumGothic" w:hAnsi="NanumGothic"/>
            <w:sz w:val="24"/>
            <w:szCs w:val="24"/>
          </w:rPr>
          <w:delText>on its own</w:delText>
        </w:r>
      </w:del>
      <w:ins w:id="593" w:author="Choi Hee On" w:date="2019-02-27T01:55:00Z">
        <w:r w:rsidR="000545C4">
          <w:rPr>
            <w:rFonts w:ascii="NanumGothic" w:hAnsi="NanumGothic"/>
            <w:sz w:val="24"/>
            <w:szCs w:val="24"/>
          </w:rPr>
          <w:t>according to its individual</w:t>
        </w:r>
      </w:ins>
      <w:r>
        <w:rPr>
          <w:rFonts w:ascii="NanumGothic" w:hAnsi="NanumGothic"/>
          <w:sz w:val="24"/>
          <w:szCs w:val="24"/>
        </w:rPr>
        <w:t xml:space="preserve"> timing. </w:t>
      </w:r>
      <w:del w:id="594" w:author="Choi Hee On" w:date="2019-02-27T01:56:00Z">
        <w:r w:rsidDel="00B8147C">
          <w:rPr>
            <w:rFonts w:ascii="NanumGothic" w:hAnsi="NanumGothic"/>
            <w:sz w:val="24"/>
            <w:szCs w:val="24"/>
          </w:rPr>
          <w:delText>As we have obtained</w:delText>
        </w:r>
      </w:del>
      <w:ins w:id="595" w:author="Choi Hee On" w:date="2019-02-27T01:56:00Z">
        <w:r w:rsidR="00B8147C">
          <w:rPr>
            <w:rFonts w:ascii="NanumGothic" w:hAnsi="NanumGothic"/>
            <w:sz w:val="24"/>
            <w:szCs w:val="24"/>
          </w:rPr>
          <w:t>With</w:t>
        </w:r>
      </w:ins>
      <w:r>
        <w:rPr>
          <w:rFonts w:ascii="NanumGothic" w:hAnsi="NanumGothic"/>
          <w:sz w:val="24"/>
          <w:szCs w:val="24"/>
        </w:rPr>
        <w:t xml:space="preserve"> the estimated translation rate of features, </w:t>
      </w:r>
      <w:del w:id="596" w:author="Choi Hee On" w:date="2019-02-27T01:57:00Z">
        <w:r w:rsidDel="00B8147C">
          <w:rPr>
            <w:rFonts w:ascii="NanumGothic" w:hAnsi="NanumGothic"/>
            <w:sz w:val="24"/>
            <w:szCs w:val="24"/>
          </w:rPr>
          <w:delText xml:space="preserve">we may narrow down </w:delText>
        </w:r>
      </w:del>
      <w:r>
        <w:rPr>
          <w:rFonts w:ascii="NanumGothic" w:hAnsi="NanumGothic"/>
          <w:sz w:val="24"/>
          <w:szCs w:val="24"/>
        </w:rPr>
        <w:t>the search</w:t>
      </w:r>
      <w:del w:id="597" w:author="Choi Hee On" w:date="2019-02-27T01:57:00Z">
        <w:r w:rsidDel="00B8147C">
          <w:rPr>
            <w:rFonts w:ascii="NanumGothic" w:hAnsi="NanumGothic"/>
            <w:sz w:val="24"/>
            <w:szCs w:val="24"/>
          </w:rPr>
          <w:delText>ing</w:delText>
        </w:r>
      </w:del>
      <w:r>
        <w:rPr>
          <w:rFonts w:ascii="NanumGothic" w:hAnsi="NanumGothic"/>
          <w:sz w:val="24"/>
          <w:szCs w:val="24"/>
        </w:rPr>
        <w:t xml:space="preserve"> area </w:t>
      </w:r>
      <w:ins w:id="598" w:author="Choi Hee On" w:date="2019-02-27T01:57:00Z">
        <w:r w:rsidR="00B8147C">
          <w:rPr>
            <w:rFonts w:ascii="NanumGothic" w:hAnsi="NanumGothic"/>
            <w:sz w:val="24"/>
            <w:szCs w:val="24"/>
          </w:rPr>
          <w:t xml:space="preserve">can be narrowed down </w:t>
        </w:r>
      </w:ins>
      <w:del w:id="599" w:author="Choi Hee On" w:date="2019-02-27T01:57:00Z">
        <w:r w:rsidDel="00EE74ED">
          <w:rPr>
            <w:rFonts w:ascii="NanumGothic" w:hAnsi="NanumGothic"/>
            <w:sz w:val="24"/>
            <w:szCs w:val="24"/>
          </w:rPr>
          <w:delText>in</w:delText>
        </w:r>
      </w:del>
      <w:r>
        <w:rPr>
          <w:rFonts w:ascii="NanumGothic" w:hAnsi="NanumGothic"/>
          <w:sz w:val="24"/>
          <w:szCs w:val="24"/>
        </w:rPr>
        <w:t>to very small neighboring pixels (</w:t>
      </w:r>
      <w:commentRangeStart w:id="600"/>
      <w:r>
        <w:rPr>
          <w:rFonts w:ascii="NanumGothic" w:hAnsi="NanumGothic"/>
          <w:sz w:val="24"/>
          <w:szCs w:val="24"/>
        </w:rPr>
        <w:t>size of five</w:t>
      </w:r>
      <w:commentRangeEnd w:id="600"/>
      <w:r w:rsidR="00B50DDE">
        <w:rPr>
          <w:rStyle w:val="CommentReference"/>
        </w:rPr>
        <w:commentReference w:id="600"/>
      </w:r>
      <w:r>
        <w:rPr>
          <w:rFonts w:ascii="NanumGothic" w:hAnsi="NanumGothic"/>
          <w:sz w:val="24"/>
          <w:szCs w:val="24"/>
        </w:rPr>
        <w:t xml:space="preserve">), reducing computation and increasing </w:t>
      </w:r>
      <w:ins w:id="601" w:author="Choi Hee On" w:date="2019-02-27T01:58:00Z">
        <w:r w:rsidR="00C815CC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 xml:space="preserve">robustness </w:t>
      </w:r>
      <w:ins w:id="602" w:author="Choi Hee On" w:date="2019-02-27T01:58:00Z">
        <w:r w:rsidR="00C815CC">
          <w:rPr>
            <w:rFonts w:ascii="NanumGothic" w:hAnsi="NanumGothic"/>
            <w:sz w:val="24"/>
            <w:szCs w:val="24"/>
          </w:rPr>
          <w:t>of</w:t>
        </w:r>
      </w:ins>
      <w:del w:id="603" w:author="Choi Hee On" w:date="2019-02-27T01:58:00Z">
        <w:r w:rsidDel="00C815CC">
          <w:rPr>
            <w:rFonts w:ascii="NanumGothic" w:hAnsi="NanumGothic"/>
            <w:sz w:val="24"/>
            <w:szCs w:val="24"/>
          </w:rPr>
          <w:delText>on</w:delText>
        </w:r>
      </w:del>
      <w:r>
        <w:rPr>
          <w:rFonts w:ascii="NanumGothic" w:hAnsi="NanumGothic"/>
          <w:sz w:val="24"/>
          <w:szCs w:val="24"/>
        </w:rPr>
        <w:t xml:space="preserve"> feature tracking.</w:t>
      </w:r>
    </w:p>
    <w:p w14:paraId="73F14D3C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0B2CE552" w14:textId="175306FC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 xml:space="preserve">A. Event </w:t>
      </w:r>
      <w:del w:id="604" w:author="Choi Hee On" w:date="2019-02-27T02:00:00Z">
        <w:r w:rsidDel="002473E0">
          <w:rPr>
            <w:rFonts w:ascii="NanumGothic" w:hAnsi="NanumGothic"/>
            <w:sz w:val="24"/>
            <w:szCs w:val="24"/>
          </w:rPr>
          <w:delText>p</w:delText>
        </w:r>
      </w:del>
      <w:ins w:id="605" w:author="Choi Hee On" w:date="2019-02-27T02:00:00Z">
        <w:r w:rsidR="002473E0">
          <w:rPr>
            <w:rFonts w:ascii="NanumGothic" w:hAnsi="NanumGothic"/>
            <w:sz w:val="24"/>
            <w:szCs w:val="24"/>
          </w:rPr>
          <w:t>P</w:t>
        </w:r>
      </w:ins>
      <w:r>
        <w:rPr>
          <w:rFonts w:ascii="NanumGothic" w:hAnsi="NanumGothic"/>
          <w:sz w:val="24"/>
          <w:szCs w:val="24"/>
        </w:rPr>
        <w:t xml:space="preserve">otential (Ve) and </w:t>
      </w:r>
      <w:del w:id="606" w:author="Choi Hee On" w:date="2019-02-27T02:00:00Z">
        <w:r w:rsidDel="002473E0">
          <w:rPr>
            <w:rFonts w:ascii="NanumGothic" w:hAnsi="NanumGothic"/>
            <w:sz w:val="24"/>
            <w:szCs w:val="24"/>
          </w:rPr>
          <w:delText>e</w:delText>
        </w:r>
      </w:del>
      <w:ins w:id="607" w:author="Choi Hee On" w:date="2019-02-27T02:00:00Z">
        <w:r w:rsidR="002473E0">
          <w:rPr>
            <w:rFonts w:ascii="NanumGothic" w:hAnsi="NanumGothic"/>
            <w:sz w:val="24"/>
            <w:szCs w:val="24"/>
          </w:rPr>
          <w:t>E</w:t>
        </w:r>
      </w:ins>
      <w:r>
        <w:rPr>
          <w:rFonts w:ascii="NanumGothic" w:hAnsi="NanumGothic"/>
          <w:sz w:val="24"/>
          <w:szCs w:val="24"/>
        </w:rPr>
        <w:t xml:space="preserve">vent-based </w:t>
      </w:r>
      <w:del w:id="608" w:author="Choi Hee On" w:date="2019-02-27T02:00:00Z">
        <w:r w:rsidDel="002473E0">
          <w:rPr>
            <w:rFonts w:ascii="NanumGothic" w:hAnsi="NanumGothic"/>
            <w:sz w:val="24"/>
            <w:szCs w:val="24"/>
          </w:rPr>
          <w:delText>f</w:delText>
        </w:r>
      </w:del>
      <w:ins w:id="609" w:author="Choi Hee On" w:date="2019-02-27T02:00:00Z">
        <w:r w:rsidR="002473E0">
          <w:rPr>
            <w:rFonts w:ascii="NanumGothic" w:hAnsi="NanumGothic"/>
            <w:sz w:val="24"/>
            <w:szCs w:val="24"/>
          </w:rPr>
          <w:t>F</w:t>
        </w:r>
      </w:ins>
      <w:r>
        <w:rPr>
          <w:rFonts w:ascii="NanumGothic" w:hAnsi="NanumGothic"/>
          <w:sz w:val="24"/>
          <w:szCs w:val="24"/>
        </w:rPr>
        <w:t>eatures</w:t>
      </w:r>
    </w:p>
    <w:p w14:paraId="54662B44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6E96BD8C" w14:textId="3165F684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>An event potential is a</w:t>
      </w:r>
      <w:ins w:id="610" w:author="Choi Hee On" w:date="2019-02-27T02:00:00Z">
        <w:r w:rsidR="002473E0">
          <w:rPr>
            <w:rFonts w:ascii="NanumGothic" w:hAnsi="NanumGothic"/>
            <w:sz w:val="24"/>
            <w:szCs w:val="24"/>
          </w:rPr>
          <w:t>n</w:t>
        </w:r>
      </w:ins>
      <w:r>
        <w:rPr>
          <w:rFonts w:ascii="NanumGothic" w:hAnsi="NanumGothic"/>
          <w:sz w:val="24"/>
          <w:szCs w:val="24"/>
        </w:rPr>
        <w:t xml:space="preserve"> artificial pseudo-image </w:t>
      </w:r>
      <w:ins w:id="611" w:author="Choi Hee On" w:date="2019-02-27T02:00:00Z">
        <w:r w:rsidR="002473E0">
          <w:rPr>
            <w:rFonts w:ascii="NanumGothic" w:hAnsi="NanumGothic"/>
            <w:sz w:val="24"/>
            <w:szCs w:val="24"/>
          </w:rPr>
          <w:t xml:space="preserve">that is </w:t>
        </w:r>
      </w:ins>
      <w:r>
        <w:rPr>
          <w:rFonts w:ascii="NanumGothic" w:hAnsi="NanumGothic"/>
          <w:sz w:val="24"/>
          <w:szCs w:val="24"/>
        </w:rPr>
        <w:t xml:space="preserve">generated from </w:t>
      </w:r>
      <w:del w:id="612" w:author="Choi Hee On" w:date="2019-02-27T02:01:00Z">
        <w:r w:rsidDel="002473E0">
          <w:rPr>
            <w:rFonts w:ascii="NanumGothic" w:hAnsi="NanumGothic"/>
            <w:sz w:val="24"/>
            <w:szCs w:val="24"/>
          </w:rPr>
          <w:delText>the</w:delText>
        </w:r>
      </w:del>
      <w:ins w:id="613" w:author="Choi Hee On" w:date="2019-02-27T02:01:00Z">
        <w:r w:rsidR="002473E0">
          <w:rPr>
            <w:rFonts w:ascii="NanumGothic" w:hAnsi="NanumGothic"/>
            <w:sz w:val="24"/>
            <w:szCs w:val="24"/>
          </w:rPr>
          <w:t>an</w:t>
        </w:r>
      </w:ins>
      <w:r>
        <w:rPr>
          <w:rFonts w:ascii="NanumGothic" w:hAnsi="NanumGothic"/>
          <w:sz w:val="24"/>
          <w:szCs w:val="24"/>
        </w:rPr>
        <w:t xml:space="preserve"> event stream; this image-like format does not require a specific temporal window</w:t>
      </w:r>
      <w:del w:id="614" w:author="Choi Hee On" w:date="2019-02-27T02:01:00Z">
        <w:r w:rsidDel="00441EE0">
          <w:rPr>
            <w:rFonts w:ascii="NanumGothic" w:hAnsi="NanumGothic"/>
            <w:sz w:val="24"/>
            <w:szCs w:val="24"/>
          </w:rPr>
          <w:delText>,</w:delText>
        </w:r>
      </w:del>
      <w:ins w:id="615" w:author="Choi Hee On" w:date="2019-02-27T02:01:00Z">
        <w:r w:rsidR="00441EE0">
          <w:rPr>
            <w:rFonts w:ascii="NanumGothic" w:hAnsi="NanumGothic"/>
            <w:sz w:val="24"/>
            <w:szCs w:val="24"/>
          </w:rPr>
          <w:t>, but</w:t>
        </w:r>
      </w:ins>
      <w:r>
        <w:rPr>
          <w:rFonts w:ascii="NanumGothic" w:hAnsi="NanumGothic"/>
          <w:sz w:val="24"/>
          <w:szCs w:val="24"/>
        </w:rPr>
        <w:t xml:space="preserve"> rather preserv</w:t>
      </w:r>
      <w:del w:id="616" w:author="Choi Hee On" w:date="2019-02-27T02:01:00Z">
        <w:r w:rsidDel="00441EE0">
          <w:rPr>
            <w:rFonts w:ascii="NanumGothic" w:hAnsi="NanumGothic"/>
            <w:sz w:val="24"/>
            <w:szCs w:val="24"/>
          </w:rPr>
          <w:delText>ing</w:delText>
        </w:r>
      </w:del>
      <w:ins w:id="617" w:author="Choi Hee On" w:date="2019-02-27T02:01:00Z">
        <w:r w:rsidR="00441EE0">
          <w:rPr>
            <w:rFonts w:ascii="NanumGothic" w:hAnsi="NanumGothic"/>
            <w:sz w:val="24"/>
            <w:szCs w:val="24"/>
          </w:rPr>
          <w:t>es</w:t>
        </w:r>
      </w:ins>
      <w:r>
        <w:rPr>
          <w:rFonts w:ascii="NanumGothic" w:hAnsi="NanumGothic"/>
          <w:sz w:val="24"/>
          <w:szCs w:val="24"/>
        </w:rPr>
        <w:t xml:space="preserve"> exponentially decaying scalar value</w:t>
      </w:r>
      <w:ins w:id="618" w:author="Choi Hee On" w:date="2019-02-27T02:01:00Z">
        <w:r w:rsidR="00441EE0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for every event. </w:t>
      </w:r>
      <w:del w:id="619" w:author="Choi Hee On" w:date="2019-02-27T02:01:00Z">
        <w:r w:rsidDel="00441EE0">
          <w:rPr>
            <w:rFonts w:ascii="NanumGothic" w:hAnsi="NanumGothic"/>
            <w:sz w:val="24"/>
            <w:szCs w:val="24"/>
          </w:rPr>
          <w:delText>Since</w:delText>
        </w:r>
      </w:del>
      <w:ins w:id="620" w:author="Choi Hee On" w:date="2019-02-27T02:01:00Z">
        <w:r w:rsidR="00441EE0">
          <w:rPr>
            <w:rFonts w:ascii="NanumGothic" w:hAnsi="NanumGothic"/>
            <w:sz w:val="24"/>
            <w:szCs w:val="24"/>
          </w:rPr>
          <w:t>As</w:t>
        </w:r>
      </w:ins>
      <w:r>
        <w:rPr>
          <w:rFonts w:ascii="NanumGothic" w:hAnsi="NanumGothic"/>
          <w:sz w:val="24"/>
          <w:szCs w:val="24"/>
        </w:rPr>
        <w:t xml:space="preserve"> biological neurons accumulate discrete spikes into potential with temporal decay, this artificial image is defined as an event potential. This pseudo-image is updated upon the arrival of </w:t>
      </w:r>
      <w:del w:id="621" w:author="Choi Hee On" w:date="2019-02-27T02:02:00Z">
        <w:r w:rsidDel="00AC65C4">
          <w:rPr>
            <w:rFonts w:ascii="NanumGothic" w:hAnsi="NanumGothic"/>
            <w:sz w:val="24"/>
            <w:szCs w:val="24"/>
          </w:rPr>
          <w:delText>every</w:delText>
        </w:r>
      </w:del>
      <w:ins w:id="622" w:author="Choi Hee On" w:date="2019-02-27T02:02:00Z">
        <w:r w:rsidR="00AC65C4">
          <w:rPr>
            <w:rFonts w:ascii="NanumGothic" w:hAnsi="NanumGothic"/>
            <w:sz w:val="24"/>
            <w:szCs w:val="24"/>
          </w:rPr>
          <w:t>each individual</w:t>
        </w:r>
      </w:ins>
      <w:r>
        <w:rPr>
          <w:rFonts w:ascii="NanumGothic" w:hAnsi="NanumGothic"/>
          <w:sz w:val="24"/>
          <w:szCs w:val="24"/>
        </w:rPr>
        <w:t xml:space="preserve"> positive and negative event</w:t>
      </w:r>
      <w:del w:id="623" w:author="Choi Hee On" w:date="2019-02-27T02:02:00Z">
        <w:r w:rsidDel="00AC65C4">
          <w:rPr>
            <w:rFonts w:ascii="NanumGothic" w:hAnsi="NanumGothic"/>
            <w:sz w:val="24"/>
            <w:szCs w:val="24"/>
          </w:rPr>
          <w:delText>s</w:delText>
        </w:r>
      </w:del>
      <w:r>
        <w:rPr>
          <w:rFonts w:ascii="NanumGothic" w:hAnsi="NanumGothic"/>
          <w:sz w:val="24"/>
          <w:szCs w:val="24"/>
        </w:rPr>
        <w:t>, incre</w:t>
      </w:r>
      <w:del w:id="624" w:author="Choi Hee On" w:date="2019-02-27T02:02:00Z">
        <w:r w:rsidDel="00AC65C4">
          <w:rPr>
            <w:rFonts w:ascii="NanumGothic" w:hAnsi="NanumGothic"/>
            <w:sz w:val="24"/>
            <w:szCs w:val="24"/>
          </w:rPr>
          <w:delText>menting</w:delText>
        </w:r>
      </w:del>
      <w:ins w:id="625" w:author="Choi Hee On" w:date="2019-02-27T02:02:00Z">
        <w:r w:rsidR="00AC65C4">
          <w:rPr>
            <w:rFonts w:ascii="NanumGothic" w:hAnsi="NanumGothic"/>
            <w:sz w:val="24"/>
            <w:szCs w:val="24"/>
          </w:rPr>
          <w:t>asing</w:t>
        </w:r>
      </w:ins>
      <w:r>
        <w:rPr>
          <w:rFonts w:ascii="NanumGothic" w:hAnsi="NanumGothic"/>
          <w:sz w:val="24"/>
          <w:szCs w:val="24"/>
        </w:rPr>
        <w:t xml:space="preserve"> or decreasing the value contained in each pixel </w:t>
      </w:r>
      <w:del w:id="626" w:author="Choi Hee On" w:date="2019-02-27T02:03:00Z">
        <w:r w:rsidDel="00AC65C4">
          <w:rPr>
            <w:rFonts w:ascii="NanumGothic" w:hAnsi="NanumGothic"/>
            <w:sz w:val="24"/>
            <w:szCs w:val="24"/>
          </w:rPr>
          <w:delText xml:space="preserve">are </w:delText>
        </w:r>
      </w:del>
      <w:r>
        <w:rPr>
          <w:rFonts w:ascii="NanumGothic" w:hAnsi="NanumGothic"/>
          <w:sz w:val="24"/>
          <w:szCs w:val="24"/>
        </w:rPr>
        <w:t>by a specific amount. Therefore, pixels with more recent events possess larger value</w:t>
      </w:r>
      <w:ins w:id="627" w:author="Choi Hee On" w:date="2019-02-27T02:03:00Z">
        <w:r w:rsidR="00D21536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and older </w:t>
      </w:r>
      <w:del w:id="628" w:author="Choi Hee On" w:date="2019-02-27T02:03:00Z">
        <w:r w:rsidDel="00D21536">
          <w:rPr>
            <w:rFonts w:ascii="NanumGothic" w:hAnsi="NanumGothic"/>
            <w:sz w:val="24"/>
            <w:szCs w:val="24"/>
          </w:rPr>
          <w:delText>ones</w:delText>
        </w:r>
      </w:del>
      <w:ins w:id="629" w:author="Choi Hee On" w:date="2019-02-27T02:03:00Z">
        <w:r w:rsidR="00D21536">
          <w:rPr>
            <w:rFonts w:ascii="NanumGothic" w:hAnsi="NanumGothic"/>
            <w:sz w:val="24"/>
            <w:szCs w:val="24"/>
          </w:rPr>
          <w:t>pixels</w:t>
        </w:r>
      </w:ins>
      <w:r>
        <w:rPr>
          <w:rFonts w:ascii="NanumGothic" w:hAnsi="NanumGothic"/>
          <w:sz w:val="24"/>
          <w:szCs w:val="24"/>
        </w:rPr>
        <w:t xml:space="preserve"> contain smaller values. An exponential decay function is selected for more efficient computation</w:t>
      </w:r>
      <w:ins w:id="630" w:author="Choi Hee On" w:date="2019-02-27T02:04:00Z">
        <w:r w:rsidR="00E33F86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>.</w:t>
      </w:r>
    </w:p>
    <w:p w14:paraId="27F288A4" w14:textId="4DA0AF40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 xml:space="preserve">Given the event potential, </w:t>
      </w:r>
      <w:del w:id="631" w:author="Choi Hee On" w:date="2019-02-27T02:04:00Z">
        <w:r w:rsidDel="00E33F86">
          <w:rPr>
            <w:rFonts w:ascii="NanumGothic" w:hAnsi="NanumGothic"/>
            <w:sz w:val="24"/>
            <w:szCs w:val="24"/>
          </w:rPr>
          <w:delText xml:space="preserve">the </w:delText>
        </w:r>
      </w:del>
      <w:r>
        <w:rPr>
          <w:rFonts w:ascii="NanumGothic" w:hAnsi="NanumGothic"/>
          <w:sz w:val="24"/>
          <w:szCs w:val="24"/>
        </w:rPr>
        <w:t xml:space="preserve">feature tracking is </w:t>
      </w:r>
      <w:del w:id="632" w:author="Choi Hee On" w:date="2019-02-27T02:04:00Z">
        <w:r w:rsidDel="00E33F86">
          <w:rPr>
            <w:rFonts w:ascii="NanumGothic" w:hAnsi="NanumGothic"/>
            <w:sz w:val="24"/>
            <w:szCs w:val="24"/>
          </w:rPr>
          <w:delText>a</w:delText>
        </w:r>
      </w:del>
      <w:ins w:id="633" w:author="Choi Hee On" w:date="2019-02-27T02:04:00Z">
        <w:r w:rsidR="00E33F86">
          <w:rPr>
            <w:rFonts w:ascii="NanumGothic" w:hAnsi="NanumGothic"/>
            <w:sz w:val="24"/>
            <w:szCs w:val="24"/>
          </w:rPr>
          <w:t>the</w:t>
        </w:r>
      </w:ins>
      <w:r>
        <w:rPr>
          <w:rFonts w:ascii="NanumGothic" w:hAnsi="NanumGothic"/>
          <w:sz w:val="24"/>
          <w:szCs w:val="24"/>
        </w:rPr>
        <w:t xml:space="preserve"> procedure of </w:t>
      </w:r>
      <w:del w:id="634" w:author="Choi Hee On" w:date="2019-02-27T02:04:00Z">
        <w:r w:rsidDel="00E33F86">
          <w:rPr>
            <w:rFonts w:ascii="NanumGothic" w:hAnsi="NanumGothic"/>
            <w:sz w:val="24"/>
            <w:szCs w:val="24"/>
          </w:rPr>
          <w:delText>finding</w:delText>
        </w:r>
      </w:del>
      <w:ins w:id="635" w:author="Choi Hee On" w:date="2019-02-27T02:04:00Z">
        <w:r w:rsidR="00E33F86">
          <w:rPr>
            <w:rFonts w:ascii="NanumGothic" w:hAnsi="NanumGothic"/>
            <w:sz w:val="24"/>
            <w:szCs w:val="24"/>
          </w:rPr>
          <w:t>identifying</w:t>
        </w:r>
      </w:ins>
      <w:r>
        <w:rPr>
          <w:rFonts w:ascii="NanumGothic" w:hAnsi="NanumGothic"/>
          <w:sz w:val="24"/>
          <w:szCs w:val="24"/>
        </w:rPr>
        <w:t xml:space="preserve"> a spatiotemporal relationship between event stream</w:t>
      </w:r>
      <w:ins w:id="636" w:author="Choi Hee On" w:date="2019-02-27T02:04:00Z">
        <w:r w:rsidR="00E33F86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around specific points. </w:t>
      </w:r>
      <w:del w:id="637" w:author="Choi Hee On" w:date="2019-02-27T02:04:00Z">
        <w:r w:rsidDel="00E33F86">
          <w:rPr>
            <w:rFonts w:ascii="NanumGothic" w:hAnsi="NanumGothic"/>
            <w:sz w:val="24"/>
            <w:szCs w:val="24"/>
          </w:rPr>
          <w:delText>Since</w:delText>
        </w:r>
      </w:del>
      <w:ins w:id="638" w:author="Choi Hee On" w:date="2019-02-27T02:04:00Z">
        <w:r w:rsidR="00E33F86">
          <w:rPr>
            <w:rFonts w:ascii="NanumGothic" w:hAnsi="NanumGothic"/>
            <w:sz w:val="24"/>
            <w:szCs w:val="24"/>
          </w:rPr>
          <w:t>As</w:t>
        </w:r>
      </w:ins>
      <w:r>
        <w:rPr>
          <w:rFonts w:ascii="NanumGothic" w:hAnsi="NanumGothic"/>
          <w:sz w:val="24"/>
          <w:szCs w:val="24"/>
        </w:rPr>
        <w:t xml:space="preserve"> </w:t>
      </w:r>
      <w:ins w:id="639" w:author="Choi Hee On" w:date="2019-02-27T02:05:00Z">
        <w:r w:rsidR="00E33F86">
          <w:rPr>
            <w:rFonts w:ascii="NanumGothic" w:hAnsi="NanumGothic"/>
            <w:sz w:val="24"/>
            <w:szCs w:val="24"/>
          </w:rPr>
          <w:t>an</w:t>
        </w:r>
      </w:ins>
      <w:del w:id="640" w:author="Choi Hee On" w:date="2019-02-27T02:05:00Z">
        <w:r w:rsidDel="00E33F86">
          <w:rPr>
            <w:rFonts w:ascii="NanumGothic" w:hAnsi="NanumGothic"/>
            <w:sz w:val="24"/>
            <w:szCs w:val="24"/>
          </w:rPr>
          <w:delText>this</w:delText>
        </w:r>
      </w:del>
      <w:r>
        <w:rPr>
          <w:rFonts w:ascii="NanumGothic" w:hAnsi="NanumGothic"/>
          <w:sz w:val="24"/>
          <w:szCs w:val="24"/>
        </w:rPr>
        <w:t xml:space="preserve"> event potential encodes camera motion in itself </w:t>
      </w:r>
      <w:ins w:id="641" w:author="Choi Hee On" w:date="2019-02-27T02:05:00Z">
        <w:r w:rsidR="00E33F86">
          <w:rPr>
            <w:rFonts w:ascii="NanumGothic" w:hAnsi="NanumGothic"/>
            <w:sz w:val="24"/>
            <w:szCs w:val="24"/>
          </w:rPr>
          <w:t xml:space="preserve">to </w:t>
        </w:r>
      </w:ins>
      <w:r>
        <w:rPr>
          <w:rFonts w:ascii="NanumGothic" w:hAnsi="NanumGothic"/>
          <w:sz w:val="24"/>
          <w:szCs w:val="24"/>
        </w:rPr>
        <w:t>illustrat</w:t>
      </w:r>
      <w:ins w:id="642" w:author="Choi Hee On" w:date="2019-02-27T02:05:00Z">
        <w:r w:rsidR="00E33F86">
          <w:rPr>
            <w:rFonts w:ascii="NanumGothic" w:hAnsi="NanumGothic"/>
            <w:sz w:val="24"/>
            <w:szCs w:val="24"/>
          </w:rPr>
          <w:t>e</w:t>
        </w:r>
      </w:ins>
      <w:del w:id="643" w:author="Choi Hee On" w:date="2019-02-27T02:05:00Z">
        <w:r w:rsidDel="00E33F86">
          <w:rPr>
            <w:rFonts w:ascii="NanumGothic" w:hAnsi="NanumGothic"/>
            <w:sz w:val="24"/>
            <w:szCs w:val="24"/>
          </w:rPr>
          <w:delText>ing</w:delText>
        </w:r>
      </w:del>
      <w:r>
        <w:rPr>
          <w:rFonts w:ascii="NanumGothic" w:hAnsi="NanumGothic"/>
          <w:sz w:val="24"/>
          <w:szCs w:val="24"/>
        </w:rPr>
        <w:t xml:space="preserve"> the temporal arrangement of events </w:t>
      </w:r>
      <w:del w:id="644" w:author="Choi Hee On" w:date="2019-02-27T02:05:00Z">
        <w:r w:rsidDel="00E33F86">
          <w:rPr>
            <w:rFonts w:ascii="NanumGothic" w:hAnsi="NanumGothic"/>
            <w:sz w:val="24"/>
            <w:szCs w:val="24"/>
          </w:rPr>
          <w:delText>by</w:delText>
        </w:r>
      </w:del>
      <w:ins w:id="645" w:author="Choi Hee On" w:date="2019-02-27T02:05:00Z">
        <w:r w:rsidR="00E33F86">
          <w:rPr>
            <w:rFonts w:ascii="NanumGothic" w:hAnsi="NanumGothic"/>
            <w:sz w:val="24"/>
            <w:szCs w:val="24"/>
          </w:rPr>
          <w:t>according to</w:t>
        </w:r>
      </w:ins>
      <w:r>
        <w:rPr>
          <w:rFonts w:ascii="NanumGothic" w:hAnsi="NanumGothic"/>
          <w:sz w:val="24"/>
          <w:szCs w:val="24"/>
        </w:rPr>
        <w:t xml:space="preserve"> the value, </w:t>
      </w:r>
      <w:ins w:id="646" w:author="Choi Hee On" w:date="2019-02-27T02:05:00Z">
        <w:r w:rsidR="00E33F86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 xml:space="preserve">intensity of </w:t>
      </w:r>
      <w:ins w:id="647" w:author="Choi Hee On" w:date="2019-02-27T02:05:00Z">
        <w:r w:rsidR="00E33F86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 xml:space="preserve">generated pseudo-image is directly related to the time between </w:t>
      </w:r>
      <w:ins w:id="648" w:author="Choi Hee On" w:date="2019-02-27T02:05:00Z">
        <w:r w:rsidR="00E33F86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 xml:space="preserve">last event occurrence in each pixel. </w:t>
      </w:r>
      <w:del w:id="649" w:author="Choi Hee On" w:date="2019-02-27T02:06:00Z">
        <w:r w:rsidDel="00E33F86">
          <w:rPr>
            <w:rFonts w:ascii="NanumGothic" w:hAnsi="NanumGothic"/>
            <w:sz w:val="24"/>
            <w:szCs w:val="24"/>
          </w:rPr>
          <w:delText>Thus</w:delText>
        </w:r>
      </w:del>
      <w:ins w:id="650" w:author="Choi Hee On" w:date="2019-02-27T02:06:00Z">
        <w:r w:rsidR="00E33F86">
          <w:rPr>
            <w:rFonts w:ascii="NanumGothic" w:hAnsi="NanumGothic"/>
            <w:sz w:val="24"/>
            <w:szCs w:val="24"/>
          </w:rPr>
          <w:t>Therefore</w:t>
        </w:r>
      </w:ins>
      <w:r>
        <w:rPr>
          <w:rFonts w:ascii="NanumGothic" w:hAnsi="NanumGothic"/>
          <w:sz w:val="24"/>
          <w:szCs w:val="24"/>
        </w:rPr>
        <w:t xml:space="preserve">, </w:t>
      </w:r>
      <w:commentRangeStart w:id="651"/>
      <w:r>
        <w:rPr>
          <w:rFonts w:ascii="NanumGothic" w:hAnsi="NanumGothic"/>
          <w:sz w:val="24"/>
          <w:szCs w:val="24"/>
        </w:rPr>
        <w:t>defining</w:t>
      </w:r>
      <w:commentRangeEnd w:id="651"/>
      <w:r w:rsidR="002B3A5B">
        <w:rPr>
          <w:rStyle w:val="CommentReference"/>
        </w:rPr>
        <w:commentReference w:id="651"/>
      </w:r>
      <w:r>
        <w:rPr>
          <w:rFonts w:ascii="NanumGothic" w:hAnsi="NanumGothic"/>
          <w:sz w:val="24"/>
          <w:szCs w:val="24"/>
        </w:rPr>
        <w:t xml:space="preserve"> a feature descriptor on the image domain of </w:t>
      </w:r>
      <w:ins w:id="652" w:author="Choi Hee On" w:date="2019-02-27T02:05:00Z">
        <w:r w:rsidR="00E33F86">
          <w:rPr>
            <w:rFonts w:ascii="NanumGothic" w:hAnsi="NanumGothic"/>
            <w:sz w:val="24"/>
            <w:szCs w:val="24"/>
          </w:rPr>
          <w:t xml:space="preserve">an </w:t>
        </w:r>
      </w:ins>
      <w:r>
        <w:rPr>
          <w:rFonts w:ascii="NanumGothic" w:hAnsi="NanumGothic"/>
          <w:sz w:val="24"/>
          <w:szCs w:val="24"/>
        </w:rPr>
        <w:t xml:space="preserve">event potential </w:t>
      </w:r>
      <w:del w:id="653" w:author="Choi Hee On" w:date="2019-02-27T02:06:00Z">
        <w:r w:rsidDel="00836F95">
          <w:rPr>
            <w:rFonts w:ascii="NanumGothic" w:hAnsi="NanumGothic"/>
            <w:sz w:val="24"/>
            <w:szCs w:val="24"/>
          </w:rPr>
          <w:delText>must</w:delText>
        </w:r>
      </w:del>
      <w:ins w:id="654" w:author="Choi Hee On" w:date="2019-02-27T02:06:00Z">
        <w:r w:rsidR="00836F95">
          <w:rPr>
            <w:rFonts w:ascii="NanumGothic" w:hAnsi="NanumGothic"/>
            <w:sz w:val="24"/>
            <w:szCs w:val="24"/>
          </w:rPr>
          <w:t>should</w:t>
        </w:r>
      </w:ins>
      <w:r>
        <w:rPr>
          <w:rFonts w:ascii="NanumGothic" w:hAnsi="NanumGothic"/>
          <w:sz w:val="24"/>
          <w:szCs w:val="24"/>
        </w:rPr>
        <w:t xml:space="preserve"> encode information of the temporal pattern</w:t>
      </w:r>
      <w:ins w:id="655" w:author="Choi Hee On" w:date="2019-02-27T02:07:00Z">
        <w:r w:rsidR="00F67D3D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of event arrival around the local window. We </w:t>
      </w:r>
      <w:del w:id="656" w:author="Choi Hee On" w:date="2019-02-27T02:08:00Z">
        <w:r w:rsidDel="00F63C4E">
          <w:rPr>
            <w:rFonts w:ascii="NanumGothic" w:hAnsi="NanumGothic"/>
            <w:sz w:val="24"/>
            <w:szCs w:val="24"/>
          </w:rPr>
          <w:delText xml:space="preserve">have </w:delText>
        </w:r>
      </w:del>
      <w:r>
        <w:rPr>
          <w:rFonts w:ascii="NanumGothic" w:hAnsi="NanumGothic"/>
          <w:sz w:val="24"/>
          <w:szCs w:val="24"/>
        </w:rPr>
        <w:t>chose</w:t>
      </w:r>
      <w:del w:id="657" w:author="Choi Hee On" w:date="2019-02-27T02:08:00Z">
        <w:r w:rsidDel="00F63C4E">
          <w:rPr>
            <w:rFonts w:ascii="NanumGothic" w:hAnsi="NanumGothic"/>
            <w:sz w:val="24"/>
            <w:szCs w:val="24"/>
          </w:rPr>
          <w:delText>n</w:delText>
        </w:r>
      </w:del>
      <w:r>
        <w:rPr>
          <w:rFonts w:ascii="NanumGothic" w:hAnsi="NanumGothic"/>
          <w:sz w:val="24"/>
          <w:szCs w:val="24"/>
        </w:rPr>
        <w:t xml:space="preserve"> to compare random N points around a feature, which is identical to BRIEF descriptors [18]. Defining </w:t>
      </w:r>
      <w:ins w:id="658" w:author="Choi Hee On" w:date="2019-02-27T02:08:00Z">
        <w:r w:rsidR="006C19C7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 xml:space="preserve">binary feature </w:t>
      </w:r>
      <w:r>
        <w:rPr>
          <w:rFonts w:ascii="NanumGothic" w:hAnsi="NanumGothic"/>
          <w:sz w:val="24"/>
          <w:szCs w:val="24"/>
        </w:rPr>
        <w:lastRenderedPageBreak/>
        <w:t xml:space="preserve">descriptor built upon </w:t>
      </w:r>
      <w:ins w:id="659" w:author="Choi Hee On" w:date="2019-02-27T02:09:00Z">
        <w:r w:rsidR="002B3A5B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 xml:space="preserve">small window </w:t>
      </w:r>
      <w:ins w:id="660" w:author="Choi Hee On" w:date="2019-02-27T02:09:00Z">
        <w:r w:rsidR="002B3A5B">
          <w:rPr>
            <w:rFonts w:ascii="NanumGothic" w:hAnsi="NanumGothic"/>
            <w:sz w:val="24"/>
            <w:szCs w:val="24"/>
          </w:rPr>
          <w:t>enables the tracking</w:t>
        </w:r>
      </w:ins>
      <w:del w:id="661" w:author="Choi Hee On" w:date="2019-02-27T02:09:00Z">
        <w:r w:rsidDel="002B3A5B">
          <w:rPr>
            <w:rFonts w:ascii="NanumGothic" w:hAnsi="NanumGothic"/>
            <w:sz w:val="24"/>
            <w:szCs w:val="24"/>
          </w:rPr>
          <w:delText xml:space="preserve">allows </w:delText>
        </w:r>
        <w:r w:rsidR="002B3A5B" w:rsidDel="002B3A5B">
          <w:rPr>
            <w:rFonts w:ascii="NanumGothic" w:hAnsi="NanumGothic"/>
            <w:sz w:val="24"/>
            <w:szCs w:val="24"/>
          </w:rPr>
          <w:delText>us to track</w:delText>
        </w:r>
      </w:del>
      <w:ins w:id="662" w:author="Choi Hee On" w:date="2019-02-27T02:09:00Z">
        <w:r w:rsidR="002B3A5B">
          <w:rPr>
            <w:rFonts w:ascii="NanumGothic" w:hAnsi="NanumGothic"/>
            <w:sz w:val="24"/>
            <w:szCs w:val="24"/>
          </w:rPr>
          <w:t xml:space="preserve"> of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663" w:author="Choi Hee On" w:date="2019-02-27T02:09:00Z">
        <w:r w:rsidDel="002B3A5B">
          <w:rPr>
            <w:rFonts w:ascii="NanumGothic" w:hAnsi="NanumGothic"/>
            <w:sz w:val="24"/>
            <w:szCs w:val="24"/>
          </w:rPr>
          <w:delText xml:space="preserve">the </w:delText>
        </w:r>
      </w:del>
      <w:r>
        <w:rPr>
          <w:rFonts w:ascii="NanumGothic" w:hAnsi="NanumGothic"/>
          <w:sz w:val="24"/>
          <w:szCs w:val="24"/>
        </w:rPr>
        <w:t xml:space="preserve">event-based features by comparing approximated temporal </w:t>
      </w:r>
      <w:commentRangeStart w:id="664"/>
      <w:r>
        <w:rPr>
          <w:rFonts w:ascii="NanumGothic" w:hAnsi="NanumGothic"/>
          <w:sz w:val="24"/>
          <w:szCs w:val="24"/>
        </w:rPr>
        <w:t>ordering</w:t>
      </w:r>
      <w:commentRangeEnd w:id="664"/>
      <w:r w:rsidR="0016322E">
        <w:rPr>
          <w:rStyle w:val="CommentReference"/>
        </w:rPr>
        <w:commentReference w:id="664"/>
      </w:r>
      <w:r>
        <w:rPr>
          <w:rFonts w:ascii="NanumGothic" w:hAnsi="NanumGothic"/>
          <w:sz w:val="24"/>
          <w:szCs w:val="24"/>
        </w:rPr>
        <w:t xml:space="preserve"> between spatiotemporally close events.</w:t>
      </w:r>
    </w:p>
    <w:p w14:paraId="1E70BAE5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65BEA953" w14:textId="4230BBDD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 xml:space="preserve">B. Variable </w:t>
      </w:r>
      <w:del w:id="665" w:author="Choi Hee On" w:date="2019-02-27T02:11:00Z">
        <w:r w:rsidDel="004F700C">
          <w:rPr>
            <w:rFonts w:ascii="NanumGothic" w:hAnsi="NanumGothic"/>
            <w:sz w:val="24"/>
            <w:szCs w:val="24"/>
          </w:rPr>
          <w:delText>t</w:delText>
        </w:r>
      </w:del>
      <w:ins w:id="666" w:author="Choi Hee On" w:date="2019-02-27T02:11:00Z">
        <w:r w:rsidR="004F700C">
          <w:rPr>
            <w:rFonts w:ascii="NanumGothic" w:hAnsi="NanumGothic"/>
            <w:sz w:val="24"/>
            <w:szCs w:val="24"/>
          </w:rPr>
          <w:t>T</w:t>
        </w:r>
      </w:ins>
      <w:r>
        <w:rPr>
          <w:rFonts w:ascii="NanumGothic" w:hAnsi="NanumGothic"/>
          <w:sz w:val="24"/>
          <w:szCs w:val="24"/>
        </w:rPr>
        <w:t xml:space="preserve">iming </w:t>
      </w:r>
      <w:del w:id="667" w:author="Choi Hee On" w:date="2019-02-27T02:11:00Z">
        <w:r w:rsidDel="004F700C">
          <w:rPr>
            <w:rFonts w:ascii="NanumGothic" w:hAnsi="NanumGothic"/>
            <w:sz w:val="24"/>
            <w:szCs w:val="24"/>
          </w:rPr>
          <w:delText>t</w:delText>
        </w:r>
      </w:del>
      <w:ins w:id="668" w:author="Choi Hee On" w:date="2019-02-27T02:11:00Z">
        <w:r w:rsidR="004F700C">
          <w:rPr>
            <w:rFonts w:ascii="NanumGothic" w:hAnsi="NanumGothic"/>
            <w:sz w:val="24"/>
            <w:szCs w:val="24"/>
          </w:rPr>
          <w:t>T</w:t>
        </w:r>
      </w:ins>
      <w:r>
        <w:rPr>
          <w:rFonts w:ascii="NanumGothic" w:hAnsi="NanumGothic"/>
          <w:sz w:val="24"/>
          <w:szCs w:val="24"/>
        </w:rPr>
        <w:t xml:space="preserve">racking and </w:t>
      </w:r>
      <w:del w:id="669" w:author="Choi Hee On" w:date="2019-02-27T02:11:00Z">
        <w:r w:rsidDel="004F700C">
          <w:rPr>
            <w:rFonts w:ascii="NanumGothic" w:hAnsi="NanumGothic"/>
            <w:sz w:val="24"/>
            <w:szCs w:val="24"/>
          </w:rPr>
          <w:delText>m</w:delText>
        </w:r>
      </w:del>
      <w:ins w:id="670" w:author="Choi Hee On" w:date="2019-02-27T02:11:00Z">
        <w:r w:rsidR="004F700C">
          <w:rPr>
            <w:rFonts w:ascii="NanumGothic" w:hAnsi="NanumGothic"/>
            <w:sz w:val="24"/>
            <w:szCs w:val="24"/>
          </w:rPr>
          <w:t>M</w:t>
        </w:r>
      </w:ins>
      <w:r>
        <w:rPr>
          <w:rFonts w:ascii="NanumGothic" w:hAnsi="NanumGothic"/>
          <w:sz w:val="24"/>
          <w:szCs w:val="24"/>
        </w:rPr>
        <w:t xml:space="preserve">otion </w:t>
      </w:r>
      <w:del w:id="671" w:author="Choi Hee On" w:date="2019-02-27T02:11:00Z">
        <w:r w:rsidDel="004F700C">
          <w:rPr>
            <w:rFonts w:ascii="NanumGothic" w:hAnsi="NanumGothic"/>
            <w:sz w:val="24"/>
            <w:szCs w:val="24"/>
          </w:rPr>
          <w:delText>e</w:delText>
        </w:r>
      </w:del>
      <w:ins w:id="672" w:author="Choi Hee On" w:date="2019-02-27T02:11:00Z">
        <w:r w:rsidR="004F700C">
          <w:rPr>
            <w:rFonts w:ascii="NanumGothic" w:hAnsi="NanumGothic"/>
            <w:sz w:val="24"/>
            <w:szCs w:val="24"/>
          </w:rPr>
          <w:t>E</w:t>
        </w:r>
      </w:ins>
      <w:r>
        <w:rPr>
          <w:rFonts w:ascii="NanumGothic" w:hAnsi="NanumGothic"/>
          <w:sz w:val="24"/>
          <w:szCs w:val="24"/>
        </w:rPr>
        <w:t>stimation</w:t>
      </w:r>
    </w:p>
    <w:p w14:paraId="5E72AF97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70C716E8" w14:textId="3A86EAC8" w:rsidR="00154EE9" w:rsidRDefault="0008529C">
      <w:pPr>
        <w:wordWrap w:val="0"/>
        <w:rPr>
          <w:rFonts w:ascii="NanumGothic" w:hAnsi="NanumGothic"/>
          <w:sz w:val="24"/>
          <w:szCs w:val="24"/>
        </w:rPr>
      </w:pPr>
      <w:del w:id="673" w:author="Choi Hee On" w:date="2019-02-27T02:11:00Z">
        <w:r w:rsidDel="004F700C">
          <w:rPr>
            <w:rFonts w:ascii="NanumGothic" w:hAnsi="NanumGothic"/>
            <w:sz w:val="24"/>
            <w:szCs w:val="24"/>
          </w:rPr>
          <w:delText>By</w:delText>
        </w:r>
      </w:del>
      <w:ins w:id="674" w:author="Choi Hee On" w:date="2019-02-27T02:11:00Z">
        <w:r w:rsidR="004F700C">
          <w:rPr>
            <w:rFonts w:ascii="NanumGothic" w:hAnsi="NanumGothic"/>
            <w:sz w:val="24"/>
            <w:szCs w:val="24"/>
          </w:rPr>
          <w:t>Due to</w:t>
        </w:r>
      </w:ins>
      <w:r>
        <w:rPr>
          <w:rFonts w:ascii="NanumGothic" w:hAnsi="NanumGothic"/>
          <w:sz w:val="24"/>
          <w:szCs w:val="24"/>
        </w:rPr>
        <w:t xml:space="preserve"> the characteristic</w:t>
      </w:r>
      <w:ins w:id="675" w:author="Choi Hee On" w:date="2019-02-27T02:11:00Z">
        <w:r w:rsidR="004F700C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 of exponential decay, the ratio of values </w:t>
      </w:r>
      <w:del w:id="676" w:author="Choi Hee On" w:date="2019-02-27T02:11:00Z">
        <w:r w:rsidDel="004F700C">
          <w:rPr>
            <w:rFonts w:ascii="NanumGothic" w:hAnsi="NanumGothic"/>
            <w:sz w:val="24"/>
            <w:szCs w:val="24"/>
          </w:rPr>
          <w:delText>in</w:delText>
        </w:r>
      </w:del>
      <w:ins w:id="677" w:author="Choi Hee On" w:date="2019-02-27T02:11:00Z">
        <w:r w:rsidR="004F700C">
          <w:rPr>
            <w:rFonts w:ascii="NanumGothic" w:hAnsi="NanumGothic"/>
            <w:sz w:val="24"/>
            <w:szCs w:val="24"/>
          </w:rPr>
          <w:t>of</w:t>
        </w:r>
      </w:ins>
      <w:r>
        <w:rPr>
          <w:rFonts w:ascii="NanumGothic" w:hAnsi="NanumGothic"/>
          <w:sz w:val="24"/>
          <w:szCs w:val="24"/>
        </w:rPr>
        <w:t xml:space="preserve"> two distinct pixels are preserved without </w:t>
      </w:r>
      <w:ins w:id="678" w:author="Choi Hee On" w:date="2019-02-27T02:11:00Z">
        <w:r w:rsidR="004F700C">
          <w:rPr>
            <w:rFonts w:ascii="NanumGothic" w:hAnsi="NanumGothic"/>
            <w:sz w:val="24"/>
            <w:szCs w:val="24"/>
          </w:rPr>
          <w:t xml:space="preserve">the arrival of </w:t>
        </w:r>
      </w:ins>
      <w:r>
        <w:rPr>
          <w:rFonts w:ascii="NanumGothic" w:hAnsi="NanumGothic"/>
          <w:sz w:val="24"/>
          <w:szCs w:val="24"/>
        </w:rPr>
        <w:t>further event</w:t>
      </w:r>
      <w:del w:id="679" w:author="Choi Hee On" w:date="2019-02-27T02:11:00Z">
        <w:r w:rsidDel="004F700C">
          <w:rPr>
            <w:rFonts w:ascii="NanumGothic" w:hAnsi="NanumGothic"/>
            <w:sz w:val="24"/>
            <w:szCs w:val="24"/>
          </w:rPr>
          <w:delText xml:space="preserve"> arrival</w:delText>
        </w:r>
      </w:del>
      <w:ins w:id="680" w:author="Choi Hee On" w:date="2019-02-27T02:11:00Z">
        <w:r w:rsidR="004F700C">
          <w:rPr>
            <w:rFonts w:ascii="NanumGothic" w:hAnsi="NanumGothic"/>
            <w:sz w:val="24"/>
            <w:szCs w:val="24"/>
          </w:rPr>
          <w:t>s</w:t>
        </w:r>
      </w:ins>
      <w:r>
        <w:rPr>
          <w:rFonts w:ascii="NanumGothic" w:hAnsi="NanumGothic"/>
          <w:sz w:val="24"/>
          <w:szCs w:val="24"/>
        </w:rPr>
        <w:t xml:space="preserve">. This allows us to inversely estimate the gradient of SAE for each point, given the time </w:t>
      </w:r>
      <w:del w:id="681" w:author="Choi Hee On" w:date="2019-02-27T02:12:00Z">
        <w:r w:rsidDel="00010C73">
          <w:rPr>
            <w:rFonts w:ascii="NanumGothic" w:hAnsi="NanumGothic"/>
            <w:sz w:val="24"/>
            <w:szCs w:val="24"/>
          </w:rPr>
          <w:delText>flown</w:delText>
        </w:r>
      </w:del>
      <w:ins w:id="682" w:author="Choi Hee On" w:date="2019-02-27T02:26:00Z">
        <w:r w:rsidR="00560C70">
          <w:rPr>
            <w:rFonts w:ascii="NanumGothic" w:hAnsi="NanumGothic"/>
            <w:sz w:val="24"/>
            <w:szCs w:val="24"/>
          </w:rPr>
          <w:t>elapsed</w:t>
        </w:r>
      </w:ins>
      <w:r>
        <w:rPr>
          <w:rFonts w:ascii="NanumGothic" w:hAnsi="NanumGothic"/>
          <w:sz w:val="24"/>
          <w:szCs w:val="24"/>
        </w:rPr>
        <w:t xml:space="preserve"> after the arrival of events. </w:t>
      </w:r>
      <w:del w:id="683" w:author="Choi Hee On" w:date="2019-02-27T02:12:00Z">
        <w:r w:rsidDel="00010C73">
          <w:rPr>
            <w:rFonts w:ascii="NanumGothic" w:hAnsi="NanumGothic"/>
            <w:sz w:val="24"/>
            <w:szCs w:val="24"/>
          </w:rPr>
          <w:delText>A</w:delText>
        </w:r>
      </w:del>
      <w:ins w:id="684" w:author="Choi Hee On" w:date="2019-02-27T02:12:00Z">
        <w:r w:rsidR="00010C73">
          <w:rPr>
            <w:rFonts w:ascii="NanumGothic" w:hAnsi="NanumGothic"/>
            <w:sz w:val="24"/>
            <w:szCs w:val="24"/>
          </w:rPr>
          <w:t>The</w:t>
        </w:r>
      </w:ins>
      <w:r>
        <w:rPr>
          <w:rFonts w:ascii="NanumGothic" w:hAnsi="NanumGothic"/>
          <w:sz w:val="24"/>
          <w:szCs w:val="24"/>
        </w:rPr>
        <w:t xml:space="preserve"> magnitude of </w:t>
      </w:r>
      <w:ins w:id="685" w:author="Choi Hee On" w:date="2019-02-27T02:12:00Z">
        <w:r w:rsidR="00010C73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 xml:space="preserve">gradient in </w:t>
      </w:r>
      <w:proofErr w:type="spellStart"/>
      <w:r>
        <w:rPr>
          <w:rFonts w:ascii="NanumGothic" w:hAnsi="NanumGothic"/>
          <w:sz w:val="24"/>
          <w:szCs w:val="24"/>
        </w:rPr>
        <w:t>SAE</w:t>
      </w:r>
      <w:proofErr w:type="spellEnd"/>
      <w:r>
        <w:rPr>
          <w:rFonts w:ascii="NanumGothic" w:hAnsi="NanumGothic"/>
          <w:sz w:val="24"/>
          <w:szCs w:val="24"/>
        </w:rPr>
        <w:t xml:space="preserve"> is identical to the optical flow strength, </w:t>
      </w:r>
      <w:commentRangeStart w:id="686"/>
      <w:r>
        <w:rPr>
          <w:rFonts w:ascii="NanumGothic" w:hAnsi="NanumGothic"/>
          <w:sz w:val="24"/>
          <w:szCs w:val="24"/>
        </w:rPr>
        <w:t xml:space="preserve">and the expected time period of </w:t>
      </w:r>
      <w:ins w:id="687" w:author="Choi Hee On" w:date="2019-02-27T02:13:00Z">
        <w:r w:rsidR="00010C73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 xml:space="preserve">feature </w:t>
      </w:r>
      <w:ins w:id="688" w:author="Choi Hee On" w:date="2019-02-27T02:13:00Z">
        <w:r w:rsidR="00010C73">
          <w:rPr>
            <w:rFonts w:ascii="NanumGothic" w:hAnsi="NanumGothic"/>
            <w:sz w:val="24"/>
            <w:szCs w:val="24"/>
          </w:rPr>
          <w:t xml:space="preserve">to </w:t>
        </w:r>
      </w:ins>
      <w:r>
        <w:rPr>
          <w:rFonts w:ascii="NanumGothic" w:hAnsi="NanumGothic"/>
          <w:sz w:val="24"/>
          <w:szCs w:val="24"/>
        </w:rPr>
        <w:t>translat</w:t>
      </w:r>
      <w:del w:id="689" w:author="Choi Hee On" w:date="2019-02-27T02:13:00Z">
        <w:r w:rsidDel="00010C73">
          <w:rPr>
            <w:rFonts w:ascii="NanumGothic" w:hAnsi="NanumGothic"/>
            <w:sz w:val="24"/>
            <w:szCs w:val="24"/>
          </w:rPr>
          <w:delText>ing</w:delText>
        </w:r>
      </w:del>
      <w:ins w:id="690" w:author="Choi Hee On" w:date="2019-02-27T02:13:00Z">
        <w:r w:rsidR="00010C73">
          <w:rPr>
            <w:rFonts w:ascii="NanumGothic" w:hAnsi="NanumGothic"/>
            <w:sz w:val="24"/>
            <w:szCs w:val="24"/>
          </w:rPr>
          <w:t>e</w:t>
        </w:r>
      </w:ins>
      <w:r>
        <w:rPr>
          <w:rFonts w:ascii="NanumGothic" w:hAnsi="NanumGothic"/>
          <w:sz w:val="24"/>
          <w:szCs w:val="24"/>
        </w:rPr>
        <w:t xml:space="preserve"> </w:t>
      </w:r>
      <w:ins w:id="691" w:author="Choi Hee On" w:date="2019-02-27T02:13:00Z">
        <w:r w:rsidR="00010C73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>single pixel in</w:t>
      </w:r>
      <w:ins w:id="692" w:author="Choi Hee On" w:date="2019-02-27T02:13:00Z">
        <w:r w:rsidR="00010C73">
          <w:rPr>
            <w:rFonts w:ascii="NanumGothic" w:hAnsi="NanumGothic"/>
            <w:sz w:val="24"/>
            <w:szCs w:val="24"/>
          </w:rPr>
          <w:t xml:space="preserve"> an</w:t>
        </w:r>
      </w:ins>
      <w:r>
        <w:rPr>
          <w:rFonts w:ascii="NanumGothic" w:hAnsi="NanumGothic"/>
          <w:sz w:val="24"/>
          <w:szCs w:val="24"/>
        </w:rPr>
        <w:t xml:space="preserve"> image is inversely proportional </w:t>
      </w:r>
      <w:del w:id="693" w:author="Choi Hee On" w:date="2019-02-27T02:13:00Z">
        <w:r w:rsidDel="00010C73">
          <w:rPr>
            <w:rFonts w:ascii="NanumGothic" w:hAnsi="NanumGothic"/>
            <w:sz w:val="24"/>
            <w:szCs w:val="24"/>
          </w:rPr>
          <w:delText>with</w:delText>
        </w:r>
      </w:del>
      <w:ins w:id="694" w:author="Choi Hee On" w:date="2019-02-27T02:13:00Z">
        <w:r w:rsidR="00010C73">
          <w:rPr>
            <w:rFonts w:ascii="NanumGothic" w:hAnsi="NanumGothic"/>
            <w:sz w:val="24"/>
            <w:szCs w:val="24"/>
          </w:rPr>
          <w:t>to</w:t>
        </w:r>
      </w:ins>
      <w:r>
        <w:rPr>
          <w:rFonts w:ascii="NanumGothic" w:hAnsi="NanumGothic"/>
          <w:sz w:val="24"/>
          <w:szCs w:val="24"/>
        </w:rPr>
        <w:t xml:space="preserve"> optical flow magnitude</w:t>
      </w:r>
      <w:commentRangeEnd w:id="686"/>
      <w:r w:rsidR="00947ED4">
        <w:rPr>
          <w:rStyle w:val="CommentReference"/>
        </w:rPr>
        <w:commentReference w:id="686"/>
      </w:r>
      <w:r>
        <w:rPr>
          <w:rFonts w:ascii="NanumGothic" w:hAnsi="NanumGothic"/>
          <w:sz w:val="24"/>
          <w:szCs w:val="24"/>
        </w:rPr>
        <w:t xml:space="preserve">. </w:t>
      </w:r>
      <w:del w:id="695" w:author="Choi Hee On" w:date="2019-02-27T02:13:00Z">
        <w:r w:rsidDel="00947ED4">
          <w:rPr>
            <w:rFonts w:ascii="NanumGothic" w:hAnsi="NanumGothic"/>
            <w:sz w:val="24"/>
            <w:szCs w:val="24"/>
          </w:rPr>
          <w:delText>Thus</w:delText>
        </w:r>
      </w:del>
      <w:ins w:id="696" w:author="Choi Hee On" w:date="2019-02-27T02:13:00Z">
        <w:r w:rsidR="00947ED4">
          <w:rPr>
            <w:rFonts w:ascii="NanumGothic" w:hAnsi="NanumGothic"/>
            <w:sz w:val="24"/>
            <w:szCs w:val="24"/>
          </w:rPr>
          <w:t>T</w:t>
        </w:r>
      </w:ins>
      <w:ins w:id="697" w:author="Choi Hee On" w:date="2019-02-27T02:14:00Z">
        <w:r w:rsidR="00947ED4">
          <w:rPr>
            <w:rFonts w:ascii="NanumGothic" w:hAnsi="NanumGothic"/>
            <w:sz w:val="24"/>
            <w:szCs w:val="24"/>
          </w:rPr>
          <w:t>herefore,</w:t>
        </w:r>
      </w:ins>
      <w:r>
        <w:rPr>
          <w:rFonts w:ascii="NanumGothic" w:hAnsi="NanumGothic"/>
          <w:sz w:val="24"/>
          <w:szCs w:val="24"/>
        </w:rPr>
        <w:t xml:space="preserve"> we </w:t>
      </w:r>
      <w:del w:id="698" w:author="Choi Hee On" w:date="2019-02-27T02:14:00Z">
        <w:r w:rsidDel="00947ED4">
          <w:rPr>
            <w:rFonts w:ascii="NanumGothic" w:hAnsi="NanumGothic"/>
            <w:sz w:val="24"/>
            <w:szCs w:val="24"/>
          </w:rPr>
          <w:delText>may</w:delText>
        </w:r>
      </w:del>
      <w:ins w:id="699" w:author="Choi Hee On" w:date="2019-02-27T02:14:00Z">
        <w:r w:rsidR="00947ED4">
          <w:rPr>
            <w:rFonts w:ascii="NanumGothic" w:hAnsi="NanumGothic"/>
            <w:sz w:val="24"/>
            <w:szCs w:val="24"/>
          </w:rPr>
          <w:t>can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700" w:author="Choi Hee On" w:date="2019-02-27T02:14:00Z">
        <w:r w:rsidDel="00947ED4">
          <w:rPr>
            <w:rFonts w:ascii="NanumGothic" w:hAnsi="NanumGothic"/>
            <w:sz w:val="24"/>
            <w:szCs w:val="24"/>
          </w:rPr>
          <w:delText>expect</w:delText>
        </w:r>
      </w:del>
      <w:ins w:id="701" w:author="Choi Hee On" w:date="2019-02-27T02:14:00Z">
        <w:r w:rsidR="00947ED4">
          <w:rPr>
            <w:rFonts w:ascii="NanumGothic" w:hAnsi="NanumGothic"/>
            <w:sz w:val="24"/>
            <w:szCs w:val="24"/>
          </w:rPr>
          <w:t>predict</w:t>
        </w:r>
      </w:ins>
      <w:r>
        <w:rPr>
          <w:rFonts w:ascii="NanumGothic" w:hAnsi="NanumGothic"/>
          <w:sz w:val="24"/>
          <w:szCs w:val="24"/>
        </w:rPr>
        <w:t xml:space="preserve"> the transition timing </w:t>
      </w:r>
      <w:del w:id="702" w:author="Choi Hee On" w:date="2019-02-27T02:14:00Z">
        <w:r w:rsidDel="00947ED4">
          <w:rPr>
            <w:rFonts w:ascii="NanumGothic" w:hAnsi="NanumGothic"/>
            <w:sz w:val="24"/>
            <w:szCs w:val="24"/>
          </w:rPr>
          <w:delText>for</w:delText>
        </w:r>
      </w:del>
      <w:ins w:id="703" w:author="Choi Hee On" w:date="2019-02-27T02:14:00Z">
        <w:r w:rsidR="00947ED4">
          <w:rPr>
            <w:rFonts w:ascii="NanumGothic" w:hAnsi="NanumGothic"/>
            <w:sz w:val="24"/>
            <w:szCs w:val="24"/>
          </w:rPr>
          <w:t>of</w:t>
        </w:r>
      </w:ins>
      <w:r>
        <w:rPr>
          <w:rFonts w:ascii="NanumGothic" w:hAnsi="NanumGothic"/>
          <w:sz w:val="24"/>
          <w:szCs w:val="24"/>
        </w:rPr>
        <w:t xml:space="preserve"> each feature</w:t>
      </w:r>
      <w:del w:id="704" w:author="Choi Hee On" w:date="2019-02-27T02:14:00Z">
        <w:r w:rsidDel="00947ED4">
          <w:rPr>
            <w:rFonts w:ascii="NanumGothic" w:hAnsi="NanumGothic"/>
            <w:sz w:val="24"/>
            <w:szCs w:val="24"/>
          </w:rPr>
          <w:delText>s</w:delText>
        </w:r>
      </w:del>
      <w:r>
        <w:rPr>
          <w:rFonts w:ascii="NanumGothic" w:hAnsi="NanumGothic"/>
          <w:sz w:val="24"/>
          <w:szCs w:val="24"/>
        </w:rPr>
        <w:t xml:space="preserve"> by calculating the gradient of SAE, which is approximated from </w:t>
      </w:r>
      <w:ins w:id="705" w:author="Choi Hee On" w:date="2019-02-27T02:14:00Z">
        <w:r w:rsidR="00947ED4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>event potential.</w:t>
      </w:r>
    </w:p>
    <w:p w14:paraId="20C6C76E" w14:textId="18436B3E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 xml:space="preserve">Utilizing this characteristic, each feature </w:t>
      </w:r>
      <w:del w:id="706" w:author="Choi Hee On" w:date="2019-02-27T02:14:00Z">
        <w:r w:rsidDel="00947ED4">
          <w:rPr>
            <w:rFonts w:ascii="NanumGothic" w:hAnsi="NanumGothic"/>
            <w:sz w:val="24"/>
            <w:szCs w:val="24"/>
          </w:rPr>
          <w:delText>could</w:delText>
        </w:r>
      </w:del>
      <w:ins w:id="707" w:author="Choi Hee On" w:date="2019-02-27T02:14:00Z">
        <w:r w:rsidR="00947ED4">
          <w:rPr>
            <w:rFonts w:ascii="NanumGothic" w:hAnsi="NanumGothic"/>
            <w:sz w:val="24"/>
            <w:szCs w:val="24"/>
          </w:rPr>
          <w:t>can</w:t>
        </w:r>
      </w:ins>
      <w:r>
        <w:rPr>
          <w:rFonts w:ascii="NanumGothic" w:hAnsi="NanumGothic"/>
          <w:sz w:val="24"/>
          <w:szCs w:val="24"/>
        </w:rPr>
        <w:t xml:space="preserve"> be tracked asynchronously. However, in most controlled environments, </w:t>
      </w:r>
      <w:del w:id="708" w:author="Choi Hee On" w:date="2019-02-27T02:15:00Z">
        <w:r w:rsidDel="00947ED4">
          <w:rPr>
            <w:rFonts w:ascii="NanumGothic" w:hAnsi="NanumGothic"/>
            <w:sz w:val="24"/>
            <w:szCs w:val="24"/>
          </w:rPr>
          <w:delText xml:space="preserve">no large effectiveness of </w:delText>
        </w:r>
      </w:del>
      <w:r>
        <w:rPr>
          <w:rFonts w:ascii="NanumGothic" w:hAnsi="NanumGothic"/>
          <w:sz w:val="24"/>
          <w:szCs w:val="24"/>
        </w:rPr>
        <w:t>setting different temporal interval</w:t>
      </w:r>
      <w:ins w:id="709" w:author="Choi Hee On" w:date="2019-02-27T02:15:00Z">
        <w:r w:rsidR="00947ED4">
          <w:rPr>
            <w:rFonts w:ascii="NanumGothic" w:hAnsi="NanumGothic"/>
            <w:sz w:val="24"/>
            <w:szCs w:val="24"/>
          </w:rPr>
          <w:t>s did not yield significant effects</w:t>
        </w:r>
      </w:ins>
      <w:del w:id="710" w:author="Choi Hee On" w:date="2019-02-27T02:15:00Z">
        <w:r w:rsidDel="00947ED4">
          <w:rPr>
            <w:rFonts w:ascii="NanumGothic" w:hAnsi="NanumGothic"/>
            <w:sz w:val="24"/>
            <w:szCs w:val="24"/>
          </w:rPr>
          <w:delText xml:space="preserve"> was detected</w:delText>
        </w:r>
      </w:del>
      <w:r>
        <w:rPr>
          <w:rFonts w:ascii="NanumGothic" w:hAnsi="NanumGothic"/>
          <w:sz w:val="24"/>
          <w:szCs w:val="24"/>
        </w:rPr>
        <w:t>. Therefore, we</w:t>
      </w:r>
      <w:del w:id="711" w:author="Choi Hee On" w:date="2019-02-27T02:15:00Z">
        <w:r w:rsidDel="00947ED4">
          <w:rPr>
            <w:rFonts w:ascii="NanumGothic" w:hAnsi="NanumGothic"/>
            <w:sz w:val="24"/>
            <w:szCs w:val="24"/>
          </w:rPr>
          <w:delText xml:space="preserve"> have </w:delText>
        </w:r>
      </w:del>
      <w:ins w:id="712" w:author="Choi Hee On" w:date="2019-02-27T02:15:00Z">
        <w:r w:rsidR="00947ED4">
          <w:rPr>
            <w:rFonts w:ascii="NanumGothic" w:hAnsi="NanumGothic"/>
            <w:sz w:val="24"/>
            <w:szCs w:val="24"/>
          </w:rPr>
          <w:t xml:space="preserve"> </w:t>
        </w:r>
      </w:ins>
      <w:r>
        <w:rPr>
          <w:rFonts w:ascii="NanumGothic" w:hAnsi="NanumGothic"/>
          <w:sz w:val="24"/>
          <w:szCs w:val="24"/>
        </w:rPr>
        <w:t xml:space="preserve">performed tracking with fixed interval numbers </w:t>
      </w:r>
      <w:del w:id="713" w:author="Choi Hee On" w:date="2019-02-27T02:16:00Z">
        <w:r w:rsidDel="00F16BED">
          <w:rPr>
            <w:rFonts w:ascii="NanumGothic" w:hAnsi="NanumGothic"/>
            <w:sz w:val="24"/>
            <w:szCs w:val="24"/>
          </w:rPr>
          <w:delText>of</w:delText>
        </w:r>
      </w:del>
      <w:ins w:id="714" w:author="Choi Hee On" w:date="2019-02-27T02:16:00Z">
        <w:r w:rsidR="00F16BED">
          <w:rPr>
            <w:rFonts w:ascii="NanumGothic" w:hAnsi="NanumGothic"/>
            <w:sz w:val="24"/>
            <w:szCs w:val="24"/>
          </w:rPr>
          <w:t>for</w:t>
        </w:r>
      </w:ins>
      <w:r>
        <w:rPr>
          <w:rFonts w:ascii="NanumGothic" w:hAnsi="NanumGothic"/>
          <w:sz w:val="24"/>
          <w:szCs w:val="24"/>
        </w:rPr>
        <w:t xml:space="preserve"> events and conducted feature-based VO for every n</w:t>
      </w:r>
      <w:ins w:id="715" w:author="Choi Hee On" w:date="2019-02-27T02:16:00Z">
        <w:r w:rsidR="00F16BED">
          <w:rPr>
            <w:rFonts w:ascii="NanumGothic" w:hAnsi="NanumGothic"/>
            <w:sz w:val="24"/>
            <w:szCs w:val="24"/>
          </w:rPr>
          <w:t>-</w:t>
        </w:r>
      </w:ins>
      <w:del w:id="716" w:author="Choi Hee On" w:date="2019-02-27T02:16:00Z">
        <w:r w:rsidDel="00F16BED">
          <w:rPr>
            <w:rFonts w:ascii="NanumGothic" w:hAnsi="NanumGothic"/>
            <w:sz w:val="24"/>
            <w:szCs w:val="24"/>
          </w:rPr>
          <w:delText xml:space="preserve"> </w:delText>
        </w:r>
      </w:del>
      <w:r>
        <w:rPr>
          <w:rFonts w:ascii="NanumGothic" w:hAnsi="NanumGothic"/>
          <w:sz w:val="24"/>
          <w:szCs w:val="24"/>
        </w:rPr>
        <w:t>event arrival.</w:t>
      </w:r>
    </w:p>
    <w:p w14:paraId="04DD9843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4426F8E3" w14:textId="5822D676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 xml:space="preserve">Fig. 2. The next state of </w:t>
      </w:r>
      <w:ins w:id="717" w:author="Choi Hee On" w:date="2019-02-27T02:17:00Z">
        <w:r w:rsidR="00755613">
          <w:rPr>
            <w:rFonts w:ascii="NanumGothic" w:hAnsi="NanumGothic"/>
            <w:sz w:val="24"/>
            <w:szCs w:val="24"/>
          </w:rPr>
          <w:t xml:space="preserve">an </w:t>
        </w:r>
      </w:ins>
      <w:r>
        <w:rPr>
          <w:rFonts w:ascii="NanumGothic" w:hAnsi="NanumGothic"/>
          <w:sz w:val="24"/>
          <w:szCs w:val="24"/>
        </w:rPr>
        <w:t xml:space="preserve">event potential is easily computed by </w:t>
      </w:r>
      <w:del w:id="718" w:author="Choi Hee On" w:date="2019-02-27T02:17:00Z">
        <w:r w:rsidDel="00755613">
          <w:rPr>
            <w:rFonts w:ascii="NanumGothic" w:hAnsi="NanumGothic"/>
            <w:sz w:val="24"/>
            <w:szCs w:val="24"/>
          </w:rPr>
          <w:delText>summation</w:delText>
        </w:r>
      </w:del>
      <w:ins w:id="719" w:author="Choi Hee On" w:date="2019-02-27T02:17:00Z">
        <w:r w:rsidR="00755613">
          <w:rPr>
            <w:rFonts w:ascii="NanumGothic" w:hAnsi="NanumGothic"/>
            <w:sz w:val="24"/>
            <w:szCs w:val="24"/>
          </w:rPr>
          <w:t>summing</w:t>
        </w:r>
      </w:ins>
      <w:r>
        <w:rPr>
          <w:rFonts w:ascii="NanumGothic" w:hAnsi="NanumGothic"/>
          <w:sz w:val="24"/>
          <w:szCs w:val="24"/>
        </w:rPr>
        <w:t xml:space="preserve"> </w:t>
      </w:r>
      <w:del w:id="720" w:author="Choi Hee On" w:date="2019-02-27T02:17:00Z">
        <w:r w:rsidDel="00755613">
          <w:rPr>
            <w:rFonts w:ascii="NanumGothic" w:hAnsi="NanumGothic"/>
            <w:sz w:val="24"/>
            <w:szCs w:val="24"/>
          </w:rPr>
          <w:delText>of</w:delText>
        </w:r>
      </w:del>
      <w:ins w:id="721" w:author="Choi Hee On" w:date="2019-02-27T02:17:00Z">
        <w:r w:rsidR="00755613">
          <w:rPr>
            <w:rFonts w:ascii="NanumGothic" w:hAnsi="NanumGothic"/>
            <w:sz w:val="24"/>
            <w:szCs w:val="24"/>
          </w:rPr>
          <w:t>the</w:t>
        </w:r>
      </w:ins>
      <w:r>
        <w:rPr>
          <w:rFonts w:ascii="NanumGothic" w:hAnsi="NanumGothic"/>
          <w:sz w:val="24"/>
          <w:szCs w:val="24"/>
        </w:rPr>
        <w:t xml:space="preserve"> decayed Ve(t) and </w:t>
      </w:r>
      <w:ins w:id="722" w:author="Choi Hee On" w:date="2019-02-27T02:17:00Z">
        <w:r w:rsidR="00755613">
          <w:rPr>
            <w:rFonts w:ascii="NanumGothic" w:hAnsi="NanumGothic"/>
            <w:sz w:val="24"/>
            <w:szCs w:val="24"/>
          </w:rPr>
          <w:t xml:space="preserve">the </w:t>
        </w:r>
      </w:ins>
      <w:r>
        <w:rPr>
          <w:rFonts w:ascii="NanumGothic" w:hAnsi="NanumGothic"/>
          <w:sz w:val="24"/>
          <w:szCs w:val="24"/>
        </w:rPr>
        <w:t xml:space="preserve">new events. </w:t>
      </w:r>
      <w:del w:id="723" w:author="Choi Hee On" w:date="2019-02-27T02:17:00Z">
        <w:r w:rsidDel="00755613">
          <w:rPr>
            <w:rFonts w:ascii="NanumGothic" w:hAnsi="NanumGothic"/>
            <w:sz w:val="24"/>
            <w:szCs w:val="24"/>
          </w:rPr>
          <w:delText xml:space="preserve">Since </w:delText>
        </w:r>
      </w:del>
      <w:ins w:id="724" w:author="Choi Hee On" w:date="2019-02-27T02:17:00Z">
        <w:r w:rsidR="00755613">
          <w:rPr>
            <w:rFonts w:ascii="NanumGothic" w:hAnsi="NanumGothic"/>
            <w:sz w:val="24"/>
            <w:szCs w:val="24"/>
          </w:rPr>
          <w:t xml:space="preserve">As </w:t>
        </w:r>
      </w:ins>
      <w:r>
        <w:rPr>
          <w:rFonts w:ascii="NanumGothic" w:hAnsi="NanumGothic"/>
          <w:sz w:val="24"/>
          <w:szCs w:val="24"/>
        </w:rPr>
        <w:t xml:space="preserve">we </w:t>
      </w:r>
      <w:del w:id="725" w:author="Choi Hee On" w:date="2019-02-27T02:17:00Z">
        <w:r w:rsidDel="00755613">
          <w:rPr>
            <w:rFonts w:ascii="NanumGothic" w:hAnsi="NanumGothic"/>
            <w:sz w:val="24"/>
            <w:szCs w:val="24"/>
          </w:rPr>
          <w:delText xml:space="preserve">have </w:delText>
        </w:r>
      </w:del>
      <w:r>
        <w:rPr>
          <w:rFonts w:ascii="NanumGothic" w:hAnsi="NanumGothic"/>
          <w:sz w:val="24"/>
          <w:szCs w:val="24"/>
        </w:rPr>
        <w:t xml:space="preserve">defined decay as </w:t>
      </w:r>
      <w:ins w:id="726" w:author="Choi Hee On" w:date="2019-02-27T02:17:00Z">
        <w:r w:rsidR="00755613">
          <w:rPr>
            <w:rFonts w:ascii="NanumGothic" w:hAnsi="NanumGothic"/>
            <w:sz w:val="24"/>
            <w:szCs w:val="24"/>
          </w:rPr>
          <w:t xml:space="preserve">an </w:t>
        </w:r>
      </w:ins>
      <w:r>
        <w:rPr>
          <w:rFonts w:ascii="NanumGothic" w:hAnsi="NanumGothic"/>
          <w:sz w:val="24"/>
          <w:szCs w:val="24"/>
        </w:rPr>
        <w:t xml:space="preserve">exponential function, </w:t>
      </w:r>
      <w:ins w:id="727" w:author="Choi Hee On" w:date="2019-02-27T02:17:00Z">
        <w:r w:rsidR="000164C9">
          <w:rPr>
            <w:rFonts w:ascii="NanumGothic" w:hAnsi="NanumGothic"/>
            <w:sz w:val="24"/>
            <w:szCs w:val="24"/>
          </w:rPr>
          <w:t>it is possible to o</w:t>
        </w:r>
      </w:ins>
      <w:ins w:id="728" w:author="Choi Hee On" w:date="2019-02-27T02:18:00Z">
        <w:r w:rsidR="000164C9">
          <w:rPr>
            <w:rFonts w:ascii="NanumGothic" w:hAnsi="NanumGothic"/>
            <w:sz w:val="24"/>
            <w:szCs w:val="24"/>
          </w:rPr>
          <w:t>btain the</w:t>
        </w:r>
      </w:ins>
      <w:ins w:id="729" w:author="Choi Hee On" w:date="2019-02-27T02:17:00Z">
        <w:r w:rsidR="00755613">
          <w:rPr>
            <w:rFonts w:ascii="NanumGothic" w:hAnsi="NanumGothic"/>
            <w:sz w:val="24"/>
            <w:szCs w:val="24"/>
          </w:rPr>
          <w:t xml:space="preserve"> </w:t>
        </w:r>
      </w:ins>
      <w:r>
        <w:rPr>
          <w:rFonts w:ascii="NanumGothic" w:hAnsi="NanumGothic"/>
          <w:sz w:val="24"/>
          <w:szCs w:val="24"/>
        </w:rPr>
        <w:t xml:space="preserve">event potential at </w:t>
      </w:r>
      <w:ins w:id="730" w:author="Choi Hee On" w:date="2019-02-27T02:17:00Z">
        <w:r w:rsidR="00755613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 xml:space="preserve">specific time </w:t>
      </w:r>
      <w:del w:id="731" w:author="Choi Hee On" w:date="2019-02-27T02:18:00Z">
        <w:r w:rsidDel="000164C9">
          <w:rPr>
            <w:rFonts w:ascii="NanumGothic" w:hAnsi="NanumGothic"/>
            <w:sz w:val="24"/>
            <w:szCs w:val="24"/>
          </w:rPr>
          <w:delText xml:space="preserve">could be obtained just </w:delText>
        </w:r>
      </w:del>
      <w:r>
        <w:rPr>
          <w:rFonts w:ascii="NanumGothic" w:hAnsi="NanumGothic"/>
          <w:sz w:val="24"/>
          <w:szCs w:val="24"/>
        </w:rPr>
        <w:t xml:space="preserve">by </w:t>
      </w:r>
      <w:ins w:id="732" w:author="Choi Hee On" w:date="2019-02-27T02:18:00Z">
        <w:r w:rsidR="00CB728D">
          <w:rPr>
            <w:rFonts w:ascii="NanumGothic" w:hAnsi="NanumGothic"/>
            <w:sz w:val="24"/>
            <w:szCs w:val="24"/>
          </w:rPr>
          <w:t xml:space="preserve">simply </w:t>
        </w:r>
      </w:ins>
      <w:r>
        <w:rPr>
          <w:rFonts w:ascii="NanumGothic" w:hAnsi="NanumGothic"/>
          <w:sz w:val="24"/>
          <w:szCs w:val="24"/>
        </w:rPr>
        <w:t>multiplying a constant value e−τt and adding newly arrived events. In our setting, we used τ = 30.</w:t>
      </w:r>
    </w:p>
    <w:p w14:paraId="2626FF4C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411CD07D" w14:textId="5157675F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>Fig. 3. Event potential (Ve) c</w:t>
      </w:r>
      <w:del w:id="733" w:author="Choi Hee On" w:date="2019-02-27T02:18:00Z">
        <w:r w:rsidDel="00CB728D">
          <w:rPr>
            <w:rFonts w:ascii="NanumGothic" w:hAnsi="NanumGothic"/>
            <w:sz w:val="24"/>
            <w:szCs w:val="24"/>
          </w:rPr>
          <w:delText>ould</w:delText>
        </w:r>
      </w:del>
      <w:ins w:id="734" w:author="Choi Hee On" w:date="2019-02-27T02:18:00Z">
        <w:r w:rsidR="00CB728D">
          <w:rPr>
            <w:rFonts w:ascii="NanumGothic" w:hAnsi="NanumGothic"/>
            <w:sz w:val="24"/>
            <w:szCs w:val="24"/>
          </w:rPr>
          <w:t>an</w:t>
        </w:r>
      </w:ins>
      <w:r>
        <w:rPr>
          <w:rFonts w:ascii="NanumGothic" w:hAnsi="NanumGothic"/>
          <w:sz w:val="24"/>
          <w:szCs w:val="24"/>
        </w:rPr>
        <w:t xml:space="preserve"> be obtained for every event timestamp</w:t>
      </w:r>
      <w:del w:id="735" w:author="Choi Hee On" w:date="2019-02-27T02:18:00Z">
        <w:r w:rsidDel="00CB728D">
          <w:rPr>
            <w:rFonts w:ascii="NanumGothic" w:hAnsi="NanumGothic"/>
            <w:sz w:val="24"/>
            <w:szCs w:val="24"/>
          </w:rPr>
          <w:delText>s</w:delText>
        </w:r>
      </w:del>
      <w:r>
        <w:rPr>
          <w:rFonts w:ascii="NanumGothic" w:hAnsi="NanumGothic"/>
          <w:sz w:val="24"/>
          <w:szCs w:val="24"/>
        </w:rPr>
        <w:t xml:space="preserve"> or after </w:t>
      </w:r>
      <w:ins w:id="736" w:author="Choi Hee On" w:date="2019-02-27T02:19:00Z">
        <w:r w:rsidR="00CB728D">
          <w:rPr>
            <w:rFonts w:ascii="NanumGothic" w:hAnsi="NanumGothic"/>
            <w:sz w:val="24"/>
            <w:szCs w:val="24"/>
          </w:rPr>
          <w:t xml:space="preserve">a </w:t>
        </w:r>
      </w:ins>
      <w:r>
        <w:rPr>
          <w:rFonts w:ascii="NanumGothic" w:hAnsi="NanumGothic"/>
          <w:sz w:val="24"/>
          <w:szCs w:val="24"/>
        </w:rPr>
        <w:t xml:space="preserve">specific number of events. </w:t>
      </w:r>
      <w:ins w:id="737" w:author="Choi Hee On" w:date="2019-02-27T02:19:00Z">
        <w:r w:rsidR="00CB728D">
          <w:rPr>
            <w:rFonts w:ascii="NanumGothic" w:hAnsi="NanumGothic"/>
            <w:sz w:val="24"/>
            <w:szCs w:val="24"/>
          </w:rPr>
          <w:t xml:space="preserve">In order </w:t>
        </w:r>
      </w:ins>
      <w:del w:id="738" w:author="Choi Hee On" w:date="2019-02-27T02:19:00Z">
        <w:r w:rsidDel="00CB728D">
          <w:rPr>
            <w:rFonts w:ascii="NanumGothic" w:hAnsi="NanumGothic"/>
            <w:sz w:val="24"/>
            <w:szCs w:val="24"/>
          </w:rPr>
          <w:delText>T</w:delText>
        </w:r>
      </w:del>
      <w:ins w:id="739" w:author="Choi Hee On" w:date="2019-02-27T02:19:00Z">
        <w:r w:rsidR="00CB728D">
          <w:rPr>
            <w:rFonts w:ascii="NanumGothic" w:hAnsi="NanumGothic"/>
            <w:sz w:val="24"/>
            <w:szCs w:val="24"/>
          </w:rPr>
          <w:t>t</w:t>
        </w:r>
      </w:ins>
      <w:r>
        <w:rPr>
          <w:rFonts w:ascii="NanumGothic" w:hAnsi="NanumGothic"/>
          <w:sz w:val="24"/>
          <w:szCs w:val="24"/>
        </w:rPr>
        <w:t>o limit the search</w:t>
      </w:r>
      <w:del w:id="740" w:author="Choi Hee On" w:date="2019-02-27T02:19:00Z">
        <w:r w:rsidDel="00CB728D">
          <w:rPr>
            <w:rFonts w:ascii="NanumGothic" w:hAnsi="NanumGothic"/>
            <w:sz w:val="24"/>
            <w:szCs w:val="24"/>
          </w:rPr>
          <w:delText>ing</w:delText>
        </w:r>
      </w:del>
      <w:r>
        <w:rPr>
          <w:rFonts w:ascii="NanumGothic" w:hAnsi="NanumGothic"/>
          <w:sz w:val="24"/>
          <w:szCs w:val="24"/>
        </w:rPr>
        <w:t xml:space="preserve"> area </w:t>
      </w:r>
      <w:del w:id="741" w:author="Choi Hee On" w:date="2019-02-27T02:19:00Z">
        <w:r w:rsidDel="00CB728D">
          <w:rPr>
            <w:rFonts w:ascii="NanumGothic" w:hAnsi="NanumGothic"/>
            <w:sz w:val="24"/>
            <w:szCs w:val="24"/>
          </w:rPr>
          <w:delText>of</w:delText>
        </w:r>
      </w:del>
      <w:ins w:id="742" w:author="Choi Hee On" w:date="2019-02-27T02:19:00Z">
        <w:r w:rsidR="00CB728D">
          <w:rPr>
            <w:rFonts w:ascii="NanumGothic" w:hAnsi="NanumGothic"/>
            <w:sz w:val="24"/>
            <w:szCs w:val="24"/>
          </w:rPr>
          <w:t>for</w:t>
        </w:r>
      </w:ins>
      <w:r>
        <w:rPr>
          <w:rFonts w:ascii="NanumGothic" w:hAnsi="NanumGothic"/>
          <w:sz w:val="24"/>
          <w:szCs w:val="24"/>
        </w:rPr>
        <w:t xml:space="preserve"> feature tracking, n = 6000 was used in our case.</w:t>
      </w:r>
    </w:p>
    <w:p w14:paraId="09772900" w14:textId="77777777" w:rsidR="00154EE9" w:rsidRDefault="00154EE9">
      <w:pPr>
        <w:wordWrap w:val="0"/>
        <w:rPr>
          <w:rFonts w:ascii="NanumGothic" w:hAnsi="NanumGothic"/>
          <w:sz w:val="24"/>
          <w:szCs w:val="24"/>
        </w:rPr>
      </w:pPr>
    </w:p>
    <w:p w14:paraId="3B6C9375" w14:textId="59175278" w:rsidR="00154EE9" w:rsidRDefault="0008529C">
      <w:pPr>
        <w:wordWrap w:val="0"/>
        <w:rPr>
          <w:rFonts w:ascii="NanumGothic" w:hAnsi="NanumGothic"/>
          <w:sz w:val="24"/>
          <w:szCs w:val="24"/>
        </w:rPr>
      </w:pPr>
      <w:r>
        <w:rPr>
          <w:rFonts w:ascii="NanumGothic" w:hAnsi="NanumGothic"/>
          <w:sz w:val="24"/>
          <w:szCs w:val="24"/>
        </w:rPr>
        <w:t>Algorithm 1: Event</w:t>
      </w:r>
      <w:ins w:id="743" w:author="Choi Hee On" w:date="2019-02-27T02:28:00Z">
        <w:r w:rsidR="00C36E7F">
          <w:rPr>
            <w:rFonts w:ascii="NanumGothic" w:hAnsi="NanumGothic"/>
            <w:sz w:val="24"/>
            <w:szCs w:val="24"/>
          </w:rPr>
          <w:t>-</w:t>
        </w:r>
      </w:ins>
      <w:del w:id="744" w:author="Choi Hee On" w:date="2019-02-27T02:28:00Z">
        <w:r w:rsidDel="00C36E7F">
          <w:rPr>
            <w:rFonts w:ascii="NanumGothic" w:hAnsi="NanumGothic"/>
            <w:sz w:val="24"/>
            <w:szCs w:val="24"/>
          </w:rPr>
          <w:delText xml:space="preserve"> </w:delText>
        </w:r>
      </w:del>
      <w:r>
        <w:rPr>
          <w:rFonts w:ascii="NanumGothic" w:hAnsi="NanumGothic"/>
          <w:sz w:val="24"/>
          <w:szCs w:val="24"/>
        </w:rPr>
        <w:t>driven tracking and pose estimation</w:t>
      </w:r>
    </w:p>
    <w:sectPr w:rsidR="00154EE9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4" w:author="Choi Hee On" w:date="2019-02-26T22:20:00Z" w:initials="CHO">
    <w:p w14:paraId="72A3D4D0" w14:textId="77777777" w:rsidR="00635302" w:rsidRDefault="00635302">
      <w:r>
        <w:rPr>
          <w:rFonts w:ascii="Times New Roman" w:hAnsi="Times New Roman" w:hint="eastAsia"/>
        </w:rPr>
        <w:t>현재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의미가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불분명한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같습니다</w:t>
      </w:r>
      <w:r>
        <w:rPr>
          <w:rFonts w:ascii="Times New Roman" w:hAnsi="Times New Roman"/>
        </w:rPr>
        <w:t xml:space="preserve">. </w:t>
      </w:r>
    </w:p>
    <w:p w14:paraId="1228273A" w14:textId="77777777" w:rsidR="00635302" w:rsidRDefault="00635302">
      <w:r>
        <w:rPr>
          <w:rFonts w:ascii="Times New Roman" w:hAnsi="Times New Roman"/>
        </w:rPr>
        <w:t xml:space="preserve"> </w:t>
      </w:r>
    </w:p>
    <w:p w14:paraId="297592B2" w14:textId="77777777" w:rsidR="00635302" w:rsidRDefault="00635302">
      <w:r>
        <w:rPr>
          <w:rFonts w:ascii="Times New Roman" w:hAnsi="Times New Roman"/>
        </w:rPr>
        <w:t xml:space="preserve">Integration + asynchronous response </w:t>
      </w:r>
      <w:r>
        <w:rPr>
          <w:rFonts w:ascii="Times New Roman" w:hAnsi="Times New Roman" w:hint="eastAsia"/>
        </w:rPr>
        <w:t>둘다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하지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않는다는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의미면</w:t>
      </w:r>
      <w:r>
        <w:rPr>
          <w:rFonts w:ascii="Times New Roman" w:hAnsi="Times New Roman"/>
        </w:rPr>
        <w:t>, “avoiding both integration and asynchronous responses to changes in luminance in log scale.”</w:t>
      </w:r>
      <w:r>
        <w:rPr>
          <w:rFonts w:ascii="Times New Roman" w:hAnsi="Times New Roman" w:hint="eastAsia"/>
        </w:rPr>
        <w:t>로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수정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부탁드립니다</w:t>
      </w:r>
      <w:r>
        <w:rPr>
          <w:rFonts w:ascii="Times New Roman" w:hAnsi="Times New Roman"/>
        </w:rPr>
        <w:t xml:space="preserve">. </w:t>
      </w:r>
    </w:p>
    <w:p w14:paraId="1E897A1A" w14:textId="77777777" w:rsidR="00635302" w:rsidRDefault="00635302">
      <w:r>
        <w:rPr>
          <w:rFonts w:ascii="Times New Roman" w:hAnsi="Times New Roman"/>
        </w:rPr>
        <w:t xml:space="preserve"> </w:t>
      </w:r>
    </w:p>
    <w:p w14:paraId="73429FFC" w14:textId="1B1DFD35" w:rsidR="00FD4347" w:rsidRPr="005F602F" w:rsidRDefault="00635302">
      <w:pPr>
        <w:pStyle w:val="CommentText"/>
        <w:rPr>
          <w:rFonts w:eastAsia="Batang" w:cs="Batang"/>
        </w:rPr>
      </w:pPr>
      <w:r>
        <w:rPr>
          <w:rFonts w:ascii="Times New Roman" w:hAnsi="Times New Roman"/>
        </w:rPr>
        <w:t>Integration</w:t>
      </w:r>
      <w:r>
        <w:rPr>
          <w:rFonts w:ascii="Times New Roman" w:hAnsi="Times New Roman" w:hint="eastAsia"/>
        </w:rPr>
        <w:t>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하고</w:t>
      </w:r>
      <w:r>
        <w:rPr>
          <w:rFonts w:ascii="Times New Roman" w:hAnsi="Times New Roman"/>
        </w:rPr>
        <w:t>, asynchronous response</w:t>
      </w:r>
      <w:r>
        <w:rPr>
          <w:rFonts w:ascii="Times New Roman" w:hAnsi="Times New Roman" w:hint="eastAsia"/>
        </w:rPr>
        <w:t>는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하는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경우</w:t>
      </w:r>
      <w:r>
        <w:rPr>
          <w:rFonts w:ascii="Times New Roman" w:hAnsi="Times New Roman"/>
        </w:rPr>
        <w:t>, “avoiding integration and instead asynchronously responding to changes in luminance in log scale”</w:t>
      </w:r>
      <w:r>
        <w:rPr>
          <w:rFonts w:ascii="Times New Roman" w:hAnsi="Times New Roman" w:hint="eastAsia"/>
        </w:rPr>
        <w:t>로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수정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부탁드립니다</w:t>
      </w:r>
      <w:r>
        <w:rPr>
          <w:rFonts w:ascii="Times New Roman" w:hAnsi="Times New Roman"/>
        </w:rPr>
        <w:t>.</w:t>
      </w:r>
    </w:p>
  </w:comment>
  <w:comment w:id="127" w:author="Choi Hee On" w:date="2019-02-27T01:26:00Z" w:initials="CHO">
    <w:p w14:paraId="0D01DEFC" w14:textId="6B31270C" w:rsidR="00130A73" w:rsidRDefault="00130A73">
      <w:pPr>
        <w:pStyle w:val="CommentText"/>
      </w:pPr>
      <w:r>
        <w:rPr>
          <w:rFonts w:ascii="Times New Roman" w:hAnsi="Times New Roman" w:hint="eastAsia"/>
          <w:color w:val="262626"/>
        </w:rPr>
        <w:t>의미가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맞는지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확인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부탁드립니다</w:t>
      </w:r>
      <w:r>
        <w:rPr>
          <w:rFonts w:ascii="Times New Roman" w:hAnsi="Times New Roman" w:hint="eastAsia"/>
          <w:color w:val="262626"/>
        </w:rPr>
        <w:t>.</w:t>
      </w:r>
    </w:p>
  </w:comment>
  <w:comment w:id="169" w:author="Choi Hee On" w:date="2019-02-26T22:38:00Z" w:initials="CHO">
    <w:p w14:paraId="29C630DF" w14:textId="14E9305D" w:rsidR="00761A1B" w:rsidRPr="00761A1B" w:rsidRDefault="00761A1B">
      <w:pPr>
        <w:pStyle w:val="CommentText"/>
        <w:rPr>
          <w:rFonts w:eastAsia="Batang" w:cs="Batang"/>
        </w:rPr>
      </w:pPr>
      <w:r>
        <w:rPr>
          <w:rStyle w:val="CommentReference"/>
        </w:rPr>
        <w:annotationRef/>
      </w:r>
      <w:r>
        <w:t>Reprojection error</w:t>
      </w:r>
      <w:r>
        <w:rPr>
          <w:rFonts w:eastAsia="Batang" w:cs="Batang" w:hint="eastAsia"/>
        </w:rPr>
        <w:t xml:space="preserve">를 위한 </w:t>
      </w:r>
      <w:r>
        <w:rPr>
          <w:rFonts w:eastAsia="Batang" w:cs="Batang"/>
        </w:rPr>
        <w:t>optimization methods</w:t>
      </w:r>
      <w:r>
        <w:rPr>
          <w:rFonts w:eastAsia="Batang" w:cs="Batang" w:hint="eastAsia"/>
        </w:rPr>
        <w:t>일 경우</w:t>
      </w:r>
      <w:r>
        <w:rPr>
          <w:rFonts w:eastAsia="Batang" w:cs="Batang"/>
        </w:rPr>
        <w:t>, “optimization methods for reprojection errors”</w:t>
      </w:r>
      <w:r>
        <w:rPr>
          <w:rFonts w:eastAsia="Batang" w:cs="Batang" w:hint="eastAsia"/>
        </w:rPr>
        <w:t>로 수정 부탁드립니다.</w:t>
      </w:r>
    </w:p>
  </w:comment>
  <w:comment w:id="213" w:author="Choi Hee On" w:date="2019-02-26T22:49:00Z" w:initials="CHO">
    <w:p w14:paraId="0B56C9ED" w14:textId="44C47D5C" w:rsidR="00A207BE" w:rsidRPr="00A207BE" w:rsidRDefault="00A207BE">
      <w:pPr>
        <w:pStyle w:val="CommentText"/>
        <w:rPr>
          <w:rFonts w:eastAsia="Batang" w:cs="Batang"/>
        </w:rPr>
      </w:pPr>
      <w:r>
        <w:rPr>
          <w:rStyle w:val="CommentReference"/>
        </w:rPr>
        <w:annotationRef/>
      </w:r>
      <w:r>
        <w:rPr>
          <w:rFonts w:eastAsia="Batang" w:cs="Batang" w:hint="eastAsia"/>
        </w:rPr>
        <w:t>이 부분은 해석이</w:t>
      </w:r>
      <w:r>
        <w:rPr>
          <w:rFonts w:eastAsia="Batang" w:cs="Batang"/>
        </w:rPr>
        <w:t xml:space="preserve"> </w:t>
      </w:r>
      <w:r>
        <w:rPr>
          <w:rFonts w:eastAsia="Batang" w:cs="Batang" w:hint="eastAsia"/>
        </w:rPr>
        <w:t>어려워서,</w:t>
      </w:r>
      <w:r>
        <w:rPr>
          <w:rFonts w:eastAsia="Batang" w:cs="Batang"/>
        </w:rPr>
        <w:t xml:space="preserve"> </w:t>
      </w:r>
      <w:r>
        <w:rPr>
          <w:rFonts w:eastAsia="Batang" w:cs="Batang" w:hint="eastAsia"/>
        </w:rPr>
        <w:t>수정 내용이 의미상 정확한지 확인 부탁드립니다.</w:t>
      </w:r>
    </w:p>
  </w:comment>
  <w:comment w:id="231" w:author="Choi Hee On" w:date="2019-02-26T22:52:00Z" w:initials="CHO">
    <w:p w14:paraId="20350EBE" w14:textId="0381026A" w:rsidR="001E3E6C" w:rsidRPr="001E3E6C" w:rsidRDefault="0008529C">
      <w:pPr>
        <w:pStyle w:val="CommentText"/>
        <w:rPr>
          <w:rFonts w:eastAsia="Batang" w:cs="Batang"/>
        </w:rPr>
      </w:pPr>
      <w:r>
        <w:rPr>
          <w:rFonts w:eastAsia="Batang" w:cs="Batang" w:hint="eastAsia"/>
        </w:rPr>
        <w:t>이 부분의 뜻이 맞는지 확인 부탁드립니다.</w:t>
      </w:r>
    </w:p>
  </w:comment>
  <w:comment w:id="272" w:author="Choi Hee On" w:date="2019-02-27T01:31:00Z" w:initials="CHO">
    <w:p w14:paraId="6BDEA87A" w14:textId="6B462978" w:rsidR="000F1297" w:rsidRDefault="000F1297">
      <w:pPr>
        <w:pStyle w:val="CommentText"/>
      </w:pPr>
      <w:r>
        <w:rPr>
          <w:rFonts w:ascii="Times New Roman" w:hAnsi="Times New Roman" w:hint="eastAsia"/>
          <w:color w:val="262626"/>
        </w:rPr>
        <w:t>의미가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맞는지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확인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부탁드립니다</w:t>
      </w:r>
      <w:r>
        <w:rPr>
          <w:rFonts w:ascii="Times New Roman" w:hAnsi="Times New Roman" w:hint="eastAsia"/>
          <w:color w:val="262626"/>
        </w:rPr>
        <w:t>.</w:t>
      </w:r>
    </w:p>
  </w:comment>
  <w:comment w:id="378" w:author="Choi Hee On" w:date="2019-02-27T01:36:00Z" w:initials="CHO">
    <w:p w14:paraId="39D7FD4C" w14:textId="6C826624" w:rsidR="001F121B" w:rsidRDefault="001F121B">
      <w:pPr>
        <w:pStyle w:val="CommentText"/>
      </w:pPr>
      <w:r>
        <w:rPr>
          <w:rFonts w:ascii="Times New Roman" w:hAnsi="Times New Roman" w:hint="eastAsia"/>
          <w:color w:val="262626"/>
        </w:rPr>
        <w:t>“</w:t>
      </w:r>
      <w:r>
        <w:rPr>
          <w:rFonts w:ascii="Times New Roman" w:hAnsi="Times New Roman" w:hint="eastAsia"/>
          <w:color w:val="262626"/>
        </w:rPr>
        <w:t>It</w:t>
      </w:r>
      <w:r>
        <w:rPr>
          <w:rFonts w:ascii="Times New Roman" w:hAnsi="Times New Roman" w:hint="eastAsia"/>
          <w:color w:val="262626"/>
        </w:rPr>
        <w:t>”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대신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썼는데</w:t>
      </w:r>
      <w:r>
        <w:rPr>
          <w:rFonts w:ascii="Times New Roman" w:hAnsi="Times New Roman" w:hint="eastAsia"/>
          <w:color w:val="262626"/>
        </w:rPr>
        <w:t xml:space="preserve">, </w:t>
      </w:r>
      <w:r>
        <w:rPr>
          <w:rFonts w:ascii="Times New Roman" w:hAnsi="Times New Roman" w:hint="eastAsia"/>
          <w:color w:val="262626"/>
        </w:rPr>
        <w:t>의미상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맞는지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확인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부탁드립니다</w:t>
      </w:r>
      <w:r>
        <w:rPr>
          <w:rFonts w:ascii="Times New Roman" w:hAnsi="Times New Roman" w:hint="eastAsia"/>
          <w:color w:val="262626"/>
        </w:rPr>
        <w:t>.</w:t>
      </w:r>
    </w:p>
  </w:comment>
  <w:comment w:id="423" w:author="Choi Hee On" w:date="2019-02-27T01:38:00Z" w:initials="CHO">
    <w:p w14:paraId="541AE981" w14:textId="1522BC14" w:rsidR="00DE2331" w:rsidRDefault="00DE2331">
      <w:pPr>
        <w:pStyle w:val="CommentText"/>
      </w:pPr>
      <w:r>
        <w:rPr>
          <w:rFonts w:ascii="Times New Roman" w:hAnsi="Times New Roman" w:hint="eastAsia"/>
          <w:color w:val="262626"/>
        </w:rPr>
        <w:t>“</w:t>
      </w:r>
      <w:r>
        <w:rPr>
          <w:rFonts w:ascii="Times New Roman" w:hAnsi="Times New Roman" w:hint="eastAsia"/>
          <w:color w:val="262626"/>
        </w:rPr>
        <w:t>Classical featured-based OOO</w:t>
      </w:r>
      <w:r>
        <w:rPr>
          <w:rFonts w:ascii="Times New Roman" w:hAnsi="Times New Roman" w:hint="eastAsia"/>
          <w:color w:val="262626"/>
        </w:rPr>
        <w:t>”와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같이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명사가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빠진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것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같습니다</w:t>
      </w:r>
      <w:r>
        <w:rPr>
          <w:rFonts w:ascii="Times New Roman" w:hAnsi="Times New Roman" w:hint="eastAsia"/>
          <w:color w:val="262626"/>
        </w:rPr>
        <w:t xml:space="preserve">. </w:t>
      </w:r>
      <w:r>
        <w:rPr>
          <w:rFonts w:ascii="Times New Roman" w:hAnsi="Times New Roman" w:hint="eastAsia"/>
          <w:color w:val="262626"/>
        </w:rPr>
        <w:t>현재로는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형용사만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있어서</w:t>
      </w:r>
      <w:r>
        <w:rPr>
          <w:rFonts w:ascii="Times New Roman" w:hAnsi="Times New Roman" w:hint="eastAsia"/>
          <w:color w:val="262626"/>
        </w:rPr>
        <w:t xml:space="preserve">, </w:t>
      </w:r>
      <w:r>
        <w:rPr>
          <w:rFonts w:ascii="Times New Roman" w:hAnsi="Times New Roman" w:hint="eastAsia"/>
          <w:color w:val="262626"/>
        </w:rPr>
        <w:t>확인이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필요할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것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같습니다</w:t>
      </w:r>
      <w:r>
        <w:rPr>
          <w:rFonts w:ascii="Times New Roman" w:hAnsi="Times New Roman" w:hint="eastAsia"/>
          <w:color w:val="262626"/>
        </w:rPr>
        <w:t>.</w:t>
      </w:r>
    </w:p>
  </w:comment>
  <w:comment w:id="433" w:author="Choi Hee On" w:date="2019-02-27T01:38:00Z" w:initials="CHO">
    <w:p w14:paraId="6B968260" w14:textId="0E3E2AF8" w:rsidR="00B67814" w:rsidRDefault="00B67814">
      <w:pPr>
        <w:pStyle w:val="CommentText"/>
      </w:pPr>
      <w:r>
        <w:rPr>
          <w:rFonts w:ascii="Times New Roman" w:hAnsi="Times New Roman" w:hint="eastAsia"/>
          <w:color w:val="262626"/>
        </w:rPr>
        <w:t>의미가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맞는지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확인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부탁드립니다</w:t>
      </w:r>
      <w:r>
        <w:rPr>
          <w:rFonts w:ascii="Times New Roman" w:hAnsi="Times New Roman" w:hint="eastAsia"/>
          <w:color w:val="262626"/>
        </w:rPr>
        <w:t>.</w:t>
      </w:r>
    </w:p>
  </w:comment>
  <w:comment w:id="441" w:author="Choi Hee On" w:date="2019-02-27T01:39:00Z" w:initials="CHO">
    <w:p w14:paraId="52931946" w14:textId="71DA8E56" w:rsidR="00CA01E8" w:rsidRDefault="00CA01E8">
      <w:pPr>
        <w:pStyle w:val="CommentText"/>
      </w:pPr>
      <w:r>
        <w:rPr>
          <w:rFonts w:ascii="Times New Roman" w:hAnsi="Times New Roman" w:hint="eastAsia"/>
          <w:color w:val="262626"/>
        </w:rPr>
        <w:t>의미가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맞는지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확인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부탁드립니다</w:t>
      </w:r>
      <w:r>
        <w:rPr>
          <w:rFonts w:ascii="Times New Roman" w:hAnsi="Times New Roman" w:hint="eastAsia"/>
          <w:color w:val="262626"/>
        </w:rPr>
        <w:t>.</w:t>
      </w:r>
    </w:p>
  </w:comment>
  <w:comment w:id="465" w:author="Choi Hee On" w:date="2019-02-27T01:40:00Z" w:initials="CHO">
    <w:p w14:paraId="5ED07564" w14:textId="2D5F09BE" w:rsidR="00E02B1B" w:rsidRDefault="00E02B1B">
      <w:pPr>
        <w:pStyle w:val="CommentText"/>
      </w:pPr>
      <w:r>
        <w:rPr>
          <w:rFonts w:ascii="Times New Roman" w:hAnsi="Times New Roman" w:hint="eastAsia"/>
          <w:color w:val="262626"/>
        </w:rPr>
        <w:t>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동사가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맞는지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확인이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필요할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것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같습니다</w:t>
      </w:r>
      <w:r>
        <w:rPr>
          <w:rFonts w:ascii="Times New Roman" w:hAnsi="Times New Roman" w:hint="eastAsia"/>
          <w:color w:val="262626"/>
        </w:rPr>
        <w:t xml:space="preserve">. </w:t>
      </w:r>
      <w:r>
        <w:rPr>
          <w:rFonts w:ascii="Times New Roman" w:hAnsi="Times New Roman" w:hint="eastAsia"/>
          <w:color w:val="262626"/>
        </w:rPr>
        <w:t>현재로는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저도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처음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들어본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표현이라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다른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동사랑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헷갈린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것이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아닐까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싶어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메모를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남겨드립니다</w:t>
      </w:r>
      <w:r>
        <w:rPr>
          <w:rFonts w:ascii="Times New Roman" w:hAnsi="Times New Roman" w:hint="eastAsia"/>
          <w:color w:val="262626"/>
        </w:rPr>
        <w:t>.</w:t>
      </w:r>
    </w:p>
  </w:comment>
  <w:comment w:id="491" w:author="Choi Hee On" w:date="2019-02-27T01:42:00Z" w:initials="CHO">
    <w:p w14:paraId="10A39197" w14:textId="321B8A33" w:rsidR="00727981" w:rsidRDefault="00727981">
      <w:pPr>
        <w:pStyle w:val="CommentText"/>
      </w:pPr>
      <w:r>
        <w:rPr>
          <w:rFonts w:ascii="Times New Roman" w:hAnsi="Times New Roman" w:hint="eastAsia"/>
          <w:color w:val="262626"/>
        </w:rPr>
        <w:t>의미가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맞는지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확인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부탁드립니다</w:t>
      </w:r>
      <w:r>
        <w:rPr>
          <w:rFonts w:ascii="Times New Roman" w:hAnsi="Times New Roman" w:hint="eastAsia"/>
          <w:color w:val="262626"/>
        </w:rPr>
        <w:t>.</w:t>
      </w:r>
    </w:p>
  </w:comment>
  <w:comment w:id="501" w:author="Choi Hee On" w:date="2019-02-27T01:44:00Z" w:initials="CHO">
    <w:p w14:paraId="545CD40B" w14:textId="77777777" w:rsidR="00F734FA" w:rsidRDefault="00F734FA">
      <w:r>
        <w:rPr>
          <w:rFonts w:ascii="Times New Roman" w:hAnsi="Times New Roman" w:hint="eastAsia"/>
          <w:color w:val="262626"/>
        </w:rPr>
        <w:t>“</w:t>
      </w:r>
      <w:r>
        <w:rPr>
          <w:rFonts w:ascii="Times New Roman" w:hAnsi="Times New Roman" w:hint="eastAsia"/>
          <w:color w:val="262626"/>
        </w:rPr>
        <w:t>Exponential time-surface</w:t>
      </w:r>
      <w:r>
        <w:rPr>
          <w:rFonts w:ascii="Times New Roman" w:hAnsi="Times New Roman" w:hint="eastAsia"/>
          <w:color w:val="262626"/>
        </w:rPr>
        <w:t>로</w:t>
      </w:r>
      <w:r>
        <w:rPr>
          <w:rFonts w:ascii="Times New Roman" w:hAnsi="Times New Roman" w:hint="eastAsia"/>
          <w:color w:val="262626"/>
        </w:rPr>
        <w:t>...</w:t>
      </w:r>
      <w:r>
        <w:rPr>
          <w:rFonts w:ascii="Times New Roman" w:hAnsi="Times New Roman" w:hint="eastAsia"/>
          <w:color w:val="262626"/>
        </w:rPr>
        <w:t>”가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맞으면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“</w:t>
      </w:r>
      <w:r>
        <w:rPr>
          <w:rFonts w:ascii="Times New Roman" w:hAnsi="Times New Roman" w:hint="eastAsia"/>
          <w:color w:val="262626"/>
        </w:rPr>
        <w:t>accumulated  into exponential time-surfaces</w:t>
      </w:r>
      <w:r>
        <w:rPr>
          <w:rFonts w:ascii="Times New Roman" w:hAnsi="Times New Roman" w:hint="eastAsia"/>
          <w:color w:val="262626"/>
        </w:rPr>
        <w:t>”</w:t>
      </w:r>
    </w:p>
    <w:p w14:paraId="083F7B5F" w14:textId="77777777" w:rsidR="00F734FA" w:rsidRDefault="00F734FA"/>
    <w:p w14:paraId="066CA908" w14:textId="77777777" w:rsidR="00F734FA" w:rsidRDefault="00F734FA">
      <w:r>
        <w:rPr>
          <w:rFonts w:ascii="Times New Roman" w:hAnsi="Times New Roman" w:hint="eastAsia"/>
          <w:color w:val="262626"/>
        </w:rPr>
        <w:t>“</w:t>
      </w:r>
      <w:r>
        <w:rPr>
          <w:rFonts w:ascii="Times New Roman" w:hAnsi="Times New Roman" w:hint="eastAsia"/>
          <w:color w:val="262626"/>
        </w:rPr>
        <w:t>Exponential time-surface</w:t>
      </w:r>
      <w:r>
        <w:rPr>
          <w:rFonts w:ascii="Times New Roman" w:hAnsi="Times New Roman" w:hint="eastAsia"/>
          <w:color w:val="262626"/>
        </w:rPr>
        <w:t>에</w:t>
      </w:r>
      <w:r>
        <w:rPr>
          <w:rFonts w:ascii="Times New Roman" w:hAnsi="Times New Roman" w:hint="eastAsia"/>
          <w:color w:val="262626"/>
        </w:rPr>
        <w:t>...</w:t>
      </w:r>
      <w:r>
        <w:rPr>
          <w:rFonts w:ascii="Times New Roman" w:hAnsi="Times New Roman" w:hint="eastAsia"/>
          <w:color w:val="262626"/>
        </w:rPr>
        <w:t>”가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맞으면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“</w:t>
      </w:r>
      <w:r>
        <w:rPr>
          <w:rFonts w:ascii="Times New Roman" w:hAnsi="Times New Roman" w:hint="eastAsia"/>
          <w:color w:val="262626"/>
        </w:rPr>
        <w:t>accumulated in exponential time-surfaces</w:t>
      </w:r>
      <w:r>
        <w:rPr>
          <w:rFonts w:ascii="Times New Roman" w:hAnsi="Times New Roman" w:hint="eastAsia"/>
          <w:color w:val="262626"/>
        </w:rPr>
        <w:t>”로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수정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부탁드립니다</w:t>
      </w:r>
    </w:p>
    <w:p w14:paraId="19CDF4D9" w14:textId="1B959409" w:rsidR="00F734FA" w:rsidRDefault="00F734FA">
      <w:pPr>
        <w:pStyle w:val="CommentText"/>
      </w:pPr>
    </w:p>
  </w:comment>
  <w:comment w:id="552" w:author="Choi Hee On" w:date="2019-02-27T01:49:00Z" w:initials="CHO">
    <w:p w14:paraId="02404661" w14:textId="49B2770F" w:rsidR="00DD1E31" w:rsidRDefault="002473E0">
      <w:pPr>
        <w:pStyle w:val="CommentText"/>
      </w:pPr>
      <w:r>
        <w:rPr>
          <w:rFonts w:ascii="Times New Roman" w:hAnsi="Times New Roman" w:hint="eastAsia"/>
          <w:color w:val="262626"/>
        </w:rPr>
        <w:t>괄호를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추가했는데</w:t>
      </w:r>
      <w:r>
        <w:rPr>
          <w:rFonts w:ascii="Times New Roman" w:hAnsi="Times New Roman" w:hint="eastAsia"/>
          <w:color w:val="262626"/>
        </w:rPr>
        <w:t xml:space="preserve">, </w:t>
      </w:r>
      <w:r>
        <w:rPr>
          <w:rFonts w:ascii="Times New Roman" w:hAnsi="Times New Roman" w:hint="eastAsia"/>
          <w:color w:val="262626"/>
        </w:rPr>
        <w:t>맞는지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확인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부탁드립니다</w:t>
      </w:r>
      <w:r>
        <w:rPr>
          <w:rFonts w:ascii="Times New Roman" w:hAnsi="Times New Roman" w:hint="eastAsia"/>
          <w:color w:val="262626"/>
        </w:rPr>
        <w:t>.</w:t>
      </w:r>
    </w:p>
  </w:comment>
  <w:comment w:id="587" w:author="Choi Hee On" w:date="2019-02-27T01:54:00Z" w:initials="CHO">
    <w:p w14:paraId="7F6C18C6" w14:textId="405EDB68" w:rsidR="0039652B" w:rsidRDefault="0039652B">
      <w:pPr>
        <w:pStyle w:val="CommentText"/>
      </w:pPr>
      <w:r>
        <w:rPr>
          <w:rFonts w:ascii="Times New Roman" w:hAnsi="Times New Roman" w:hint="eastAsia"/>
          <w:color w:val="262626"/>
        </w:rPr>
        <w:t>“</w:t>
      </w:r>
      <w:r>
        <w:rPr>
          <w:rFonts w:ascii="Times New Roman" w:hAnsi="Times New Roman" w:hint="eastAsia"/>
          <w:color w:val="262626"/>
        </w:rPr>
        <w:t>Amount of baseline</w:t>
      </w:r>
      <w:r>
        <w:rPr>
          <w:rFonts w:ascii="Times New Roman" w:hAnsi="Times New Roman" w:hint="eastAsia"/>
          <w:color w:val="262626"/>
        </w:rPr>
        <w:t>”과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“</w:t>
      </w:r>
      <w:r>
        <w:rPr>
          <w:rFonts w:ascii="Times New Roman" w:hAnsi="Times New Roman" w:hint="eastAsia"/>
          <w:color w:val="262626"/>
        </w:rPr>
        <w:t>baseline size</w:t>
      </w:r>
      <w:r>
        <w:rPr>
          <w:rFonts w:ascii="Times New Roman" w:hAnsi="Times New Roman" w:hint="eastAsia"/>
          <w:color w:val="262626"/>
        </w:rPr>
        <w:t>”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중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어떤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표현이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맞는지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확실하지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않아</w:t>
      </w:r>
      <w:r>
        <w:rPr>
          <w:rFonts w:ascii="Times New Roman" w:hAnsi="Times New Roman" w:hint="eastAsia"/>
          <w:color w:val="262626"/>
        </w:rPr>
        <w:t xml:space="preserve">, </w:t>
      </w:r>
      <w:r>
        <w:rPr>
          <w:rFonts w:ascii="Times New Roman" w:hAnsi="Times New Roman" w:hint="eastAsia"/>
          <w:color w:val="262626"/>
        </w:rPr>
        <w:t>확인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부탁드립니다</w:t>
      </w:r>
      <w:r>
        <w:rPr>
          <w:rFonts w:ascii="Times New Roman" w:hAnsi="Times New Roman" w:hint="eastAsia"/>
          <w:color w:val="262626"/>
        </w:rPr>
        <w:t>.</w:t>
      </w:r>
    </w:p>
  </w:comment>
  <w:comment w:id="600" w:author="Choi Hee On" w:date="2019-02-27T01:59:00Z" w:initials="CHO">
    <w:p w14:paraId="23A3E99C" w14:textId="719C4337" w:rsidR="00B50DDE" w:rsidRDefault="00B50DDE">
      <w:pPr>
        <w:pStyle w:val="CommentText"/>
      </w:pPr>
      <w:r>
        <w:rPr>
          <w:rFonts w:ascii="Times New Roman" w:hAnsi="Times New Roman" w:hint="eastAsia"/>
          <w:color w:val="262626"/>
        </w:rPr>
        <w:t>“</w:t>
      </w:r>
      <w:r>
        <w:rPr>
          <w:rFonts w:ascii="Times New Roman" w:hAnsi="Times New Roman" w:hint="eastAsia"/>
          <w:color w:val="262626"/>
        </w:rPr>
        <w:t>Size of five OOO</w:t>
      </w:r>
      <w:r>
        <w:rPr>
          <w:rFonts w:ascii="Times New Roman" w:hAnsi="Times New Roman" w:hint="eastAsia"/>
          <w:color w:val="262626"/>
        </w:rPr>
        <w:t>”와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같이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명사를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추가하면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좋을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것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같습니다</w:t>
      </w:r>
      <w:r>
        <w:rPr>
          <w:rFonts w:ascii="Times New Roman" w:hAnsi="Times New Roman" w:hint="eastAsia"/>
          <w:color w:val="262626"/>
        </w:rPr>
        <w:t>.</w:t>
      </w:r>
    </w:p>
  </w:comment>
  <w:comment w:id="651" w:author="Choi Hee On" w:date="2019-02-27T02:09:00Z" w:initials="CHO">
    <w:p w14:paraId="286FF927" w14:textId="2FF4B068" w:rsidR="002B3A5B" w:rsidRDefault="002B3A5B">
      <w:pPr>
        <w:pStyle w:val="CommentText"/>
      </w:pPr>
      <w:r>
        <w:rPr>
          <w:rFonts w:ascii="Times New Roman" w:hAnsi="Times New Roman" w:hint="eastAsia"/>
          <w:color w:val="262626"/>
        </w:rPr>
        <w:t>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문장은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“</w:t>
      </w:r>
      <w:r>
        <w:rPr>
          <w:rFonts w:ascii="Times New Roman" w:hAnsi="Times New Roman" w:hint="eastAsia"/>
          <w:color w:val="262626"/>
        </w:rPr>
        <w:t>defining</w:t>
      </w:r>
      <w:r>
        <w:rPr>
          <w:rFonts w:ascii="Times New Roman" w:hAnsi="Times New Roman" w:hint="eastAsia"/>
          <w:color w:val="262626"/>
        </w:rPr>
        <w:t>”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없는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것이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더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정확한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것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같은데</w:t>
      </w:r>
      <w:r>
        <w:rPr>
          <w:rFonts w:ascii="Times New Roman" w:hAnsi="Times New Roman" w:hint="eastAsia"/>
          <w:color w:val="262626"/>
        </w:rPr>
        <w:t xml:space="preserve">, </w:t>
      </w:r>
      <w:r>
        <w:rPr>
          <w:rFonts w:ascii="Times New Roman" w:hAnsi="Times New Roman" w:hint="eastAsia"/>
          <w:color w:val="262626"/>
        </w:rPr>
        <w:t>확인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부탁드립니다</w:t>
      </w:r>
      <w:r>
        <w:rPr>
          <w:rFonts w:ascii="Times New Roman" w:hAnsi="Times New Roman" w:hint="eastAsia"/>
          <w:color w:val="262626"/>
        </w:rPr>
        <w:t>.</w:t>
      </w:r>
    </w:p>
  </w:comment>
  <w:comment w:id="664" w:author="Choi Hee On" w:date="2019-02-27T02:10:00Z" w:initials="CHO">
    <w:p w14:paraId="45A1539B" w14:textId="5DBFCAC2" w:rsidR="0016322E" w:rsidRDefault="0016322E">
      <w:pPr>
        <w:pStyle w:val="CommentText"/>
      </w:pPr>
      <w:r>
        <w:rPr>
          <w:rFonts w:ascii="Times New Roman" w:hAnsi="Times New Roman" w:hint="eastAsia"/>
          <w:color w:val="262626"/>
        </w:rPr>
        <w:t>“</w:t>
      </w:r>
      <w:r>
        <w:rPr>
          <w:rFonts w:ascii="Times New Roman" w:hAnsi="Times New Roman" w:hint="eastAsia"/>
          <w:color w:val="262626"/>
        </w:rPr>
        <w:t>Orders</w:t>
      </w:r>
      <w:r>
        <w:rPr>
          <w:rFonts w:ascii="Times New Roman" w:hAnsi="Times New Roman" w:hint="eastAsia"/>
          <w:color w:val="262626"/>
        </w:rPr>
        <w:t>”로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수정해도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괜찮은지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확인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부탁드립니다</w:t>
      </w:r>
      <w:r>
        <w:rPr>
          <w:rFonts w:ascii="Times New Roman" w:hAnsi="Times New Roman" w:hint="eastAsia"/>
          <w:color w:val="262626"/>
        </w:rPr>
        <w:t>.</w:t>
      </w:r>
    </w:p>
  </w:comment>
  <w:comment w:id="686" w:author="Choi Hee On" w:date="2019-02-27T02:13:00Z" w:initials="CHO">
    <w:p w14:paraId="55BE9810" w14:textId="5CE6237F" w:rsidR="00947ED4" w:rsidRDefault="00947ED4">
      <w:pPr>
        <w:pStyle w:val="CommentText"/>
      </w:pPr>
      <w:r>
        <w:rPr>
          <w:rFonts w:ascii="Times New Roman" w:hAnsi="Times New Roman" w:hint="eastAsia"/>
          <w:color w:val="262626"/>
        </w:rPr>
        <w:t>의미가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맞는지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확인</w:t>
      </w:r>
      <w:r>
        <w:rPr>
          <w:rFonts w:ascii="Times New Roman" w:hAnsi="Times New Roman" w:hint="eastAsia"/>
          <w:color w:val="262626"/>
        </w:rPr>
        <w:t xml:space="preserve"> </w:t>
      </w:r>
      <w:r>
        <w:rPr>
          <w:rFonts w:ascii="Times New Roman" w:hAnsi="Times New Roman" w:hint="eastAsia"/>
          <w:color w:val="262626"/>
        </w:rPr>
        <w:t>부탁드립니다</w:t>
      </w:r>
      <w:r>
        <w:rPr>
          <w:rFonts w:ascii="Times New Roman" w:hAnsi="Times New Roman" w:hint="eastAsia"/>
          <w:color w:val="262626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429FFC" w15:done="0"/>
  <w15:commentEx w15:paraId="0D01DEFC" w15:done="0"/>
  <w15:commentEx w15:paraId="29C630DF" w15:done="0"/>
  <w15:commentEx w15:paraId="0B56C9ED" w15:done="0"/>
  <w15:commentEx w15:paraId="20350EBE" w15:done="0"/>
  <w15:commentEx w15:paraId="6BDEA87A" w15:done="0"/>
  <w15:commentEx w15:paraId="39D7FD4C" w15:done="0"/>
  <w15:commentEx w15:paraId="541AE981" w15:done="0"/>
  <w15:commentEx w15:paraId="6B968260" w15:done="0"/>
  <w15:commentEx w15:paraId="52931946" w15:done="0"/>
  <w15:commentEx w15:paraId="5ED07564" w15:done="0"/>
  <w15:commentEx w15:paraId="10A39197" w15:done="0"/>
  <w15:commentEx w15:paraId="19CDF4D9" w15:done="0"/>
  <w15:commentEx w15:paraId="02404661" w15:done="0"/>
  <w15:commentEx w15:paraId="7F6C18C6" w15:done="0"/>
  <w15:commentEx w15:paraId="23A3E99C" w15:done="0"/>
  <w15:commentEx w15:paraId="286FF927" w15:done="0"/>
  <w15:commentEx w15:paraId="45A1539B" w15:done="0"/>
  <w15:commentEx w15:paraId="55BE98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429FFC" w16cid:durableId="20203A4A"/>
  <w16cid:commentId w16cid:paraId="0D01DEFC" w16cid:durableId="202065CF"/>
  <w16cid:commentId w16cid:paraId="29C630DF" w16cid:durableId="20203E81"/>
  <w16cid:commentId w16cid:paraId="0B56C9ED" w16cid:durableId="2020410F"/>
  <w16cid:commentId w16cid:paraId="20350EBE" w16cid:durableId="202041A8"/>
  <w16cid:commentId w16cid:paraId="6BDEA87A" w16cid:durableId="202066DC"/>
  <w16cid:commentId w16cid:paraId="39D7FD4C" w16cid:durableId="20206805"/>
  <w16cid:commentId w16cid:paraId="541AE981" w16cid:durableId="20206891"/>
  <w16cid:commentId w16cid:paraId="6B968260" w16cid:durableId="202068A5"/>
  <w16cid:commentId w16cid:paraId="52931946" w16cid:durableId="202068C7"/>
  <w16cid:commentId w16cid:paraId="5ED07564" w16cid:durableId="20206910"/>
  <w16cid:commentId w16cid:paraId="10A39197" w16cid:durableId="2020696A"/>
  <w16cid:commentId w16cid:paraId="19CDF4D9" w16cid:durableId="20206A15"/>
  <w16cid:commentId w16cid:paraId="02404661" w16cid:durableId="20206B46"/>
  <w16cid:commentId w16cid:paraId="7F6C18C6" w16cid:durableId="20206C4C"/>
  <w16cid:commentId w16cid:paraId="23A3E99C" w16cid:durableId="20206D91"/>
  <w16cid:commentId w16cid:paraId="286FF927" w16cid:durableId="20206FDE"/>
  <w16cid:commentId w16cid:paraId="45A1539B" w16cid:durableId="2020702C"/>
  <w16cid:commentId w16cid:paraId="55BE9810" w16cid:durableId="202070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Gothic">
    <w:altName w:val="Tahoma"/>
    <w:panose1 w:val="020B0604020202020204"/>
    <w:charset w:val="00"/>
    <w:family w:val="auto"/>
    <w:pitch w:val="variable"/>
    <w:sig w:usb0="00000000" w:usb1="4000207B" w:usb2="00000000" w:usb3="00000000" w:csb0="FFFFFF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oi Hee On">
    <w15:presenceInfo w15:providerId="Windows Live" w15:userId="f4e97236e4d487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/>
  <w:trackRevisions/>
  <w:defaultTabStop w:val="720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E9"/>
    <w:rsid w:val="00004E3B"/>
    <w:rsid w:val="00010C73"/>
    <w:rsid w:val="000164C9"/>
    <w:rsid w:val="00031026"/>
    <w:rsid w:val="000545C4"/>
    <w:rsid w:val="00077697"/>
    <w:rsid w:val="0008529C"/>
    <w:rsid w:val="000A173A"/>
    <w:rsid w:val="000B3C59"/>
    <w:rsid w:val="000F1297"/>
    <w:rsid w:val="001124C5"/>
    <w:rsid w:val="00120F8D"/>
    <w:rsid w:val="00130A73"/>
    <w:rsid w:val="00154EE9"/>
    <w:rsid w:val="0016322E"/>
    <w:rsid w:val="001A545B"/>
    <w:rsid w:val="001A54B1"/>
    <w:rsid w:val="001E3E6C"/>
    <w:rsid w:val="001E5AF3"/>
    <w:rsid w:val="001F121B"/>
    <w:rsid w:val="00220E80"/>
    <w:rsid w:val="002473E0"/>
    <w:rsid w:val="002B3A5B"/>
    <w:rsid w:val="002B5F24"/>
    <w:rsid w:val="002B7D6C"/>
    <w:rsid w:val="002D6623"/>
    <w:rsid w:val="0031117E"/>
    <w:rsid w:val="00321FBF"/>
    <w:rsid w:val="00341B6A"/>
    <w:rsid w:val="003450DD"/>
    <w:rsid w:val="003721F6"/>
    <w:rsid w:val="0039652B"/>
    <w:rsid w:val="003978DE"/>
    <w:rsid w:val="003A2238"/>
    <w:rsid w:val="00405E92"/>
    <w:rsid w:val="00427F12"/>
    <w:rsid w:val="00441EE0"/>
    <w:rsid w:val="004421F2"/>
    <w:rsid w:val="00461D13"/>
    <w:rsid w:val="00495B18"/>
    <w:rsid w:val="004A4729"/>
    <w:rsid w:val="004A47FD"/>
    <w:rsid w:val="004C1A68"/>
    <w:rsid w:val="004D5D13"/>
    <w:rsid w:val="004F700C"/>
    <w:rsid w:val="0053023A"/>
    <w:rsid w:val="00532338"/>
    <w:rsid w:val="00540688"/>
    <w:rsid w:val="00554AE7"/>
    <w:rsid w:val="00560C70"/>
    <w:rsid w:val="00566686"/>
    <w:rsid w:val="00572E14"/>
    <w:rsid w:val="005855DC"/>
    <w:rsid w:val="00595DE3"/>
    <w:rsid w:val="00597B6D"/>
    <w:rsid w:val="005F602F"/>
    <w:rsid w:val="0061587C"/>
    <w:rsid w:val="00616B62"/>
    <w:rsid w:val="00635302"/>
    <w:rsid w:val="006468A1"/>
    <w:rsid w:val="00664329"/>
    <w:rsid w:val="006964BC"/>
    <w:rsid w:val="006A66A3"/>
    <w:rsid w:val="006C19C7"/>
    <w:rsid w:val="006C6E9A"/>
    <w:rsid w:val="006F6B72"/>
    <w:rsid w:val="007172E7"/>
    <w:rsid w:val="00727981"/>
    <w:rsid w:val="00736221"/>
    <w:rsid w:val="00755613"/>
    <w:rsid w:val="00761466"/>
    <w:rsid w:val="00761A1B"/>
    <w:rsid w:val="00762D48"/>
    <w:rsid w:val="007F12F5"/>
    <w:rsid w:val="007F651A"/>
    <w:rsid w:val="0080163B"/>
    <w:rsid w:val="00825AC6"/>
    <w:rsid w:val="00836F95"/>
    <w:rsid w:val="00886A07"/>
    <w:rsid w:val="008D3104"/>
    <w:rsid w:val="008E1C87"/>
    <w:rsid w:val="00947ED4"/>
    <w:rsid w:val="0098726E"/>
    <w:rsid w:val="009912A1"/>
    <w:rsid w:val="00995E11"/>
    <w:rsid w:val="009C2D70"/>
    <w:rsid w:val="009F5A3D"/>
    <w:rsid w:val="00A037BC"/>
    <w:rsid w:val="00A207BE"/>
    <w:rsid w:val="00A278CB"/>
    <w:rsid w:val="00A55695"/>
    <w:rsid w:val="00A801AF"/>
    <w:rsid w:val="00A965E5"/>
    <w:rsid w:val="00AC65C4"/>
    <w:rsid w:val="00AF2F19"/>
    <w:rsid w:val="00B32B3E"/>
    <w:rsid w:val="00B50DDE"/>
    <w:rsid w:val="00B52F59"/>
    <w:rsid w:val="00B6051F"/>
    <w:rsid w:val="00B636A4"/>
    <w:rsid w:val="00B652EE"/>
    <w:rsid w:val="00B67814"/>
    <w:rsid w:val="00B8147C"/>
    <w:rsid w:val="00B94C7E"/>
    <w:rsid w:val="00BA14EE"/>
    <w:rsid w:val="00BA1A02"/>
    <w:rsid w:val="00BC19A8"/>
    <w:rsid w:val="00BE0D92"/>
    <w:rsid w:val="00BE7A63"/>
    <w:rsid w:val="00C151C6"/>
    <w:rsid w:val="00C31201"/>
    <w:rsid w:val="00C347FC"/>
    <w:rsid w:val="00C36E7F"/>
    <w:rsid w:val="00C36F64"/>
    <w:rsid w:val="00C634B1"/>
    <w:rsid w:val="00C730F9"/>
    <w:rsid w:val="00C766D7"/>
    <w:rsid w:val="00C815CC"/>
    <w:rsid w:val="00C967CB"/>
    <w:rsid w:val="00CA01E8"/>
    <w:rsid w:val="00CA169A"/>
    <w:rsid w:val="00CA4477"/>
    <w:rsid w:val="00CA64BA"/>
    <w:rsid w:val="00CB1134"/>
    <w:rsid w:val="00CB3ACB"/>
    <w:rsid w:val="00CB728D"/>
    <w:rsid w:val="00CD0C51"/>
    <w:rsid w:val="00CD443B"/>
    <w:rsid w:val="00D02029"/>
    <w:rsid w:val="00D21536"/>
    <w:rsid w:val="00D553D0"/>
    <w:rsid w:val="00D61151"/>
    <w:rsid w:val="00D63294"/>
    <w:rsid w:val="00D90891"/>
    <w:rsid w:val="00D92077"/>
    <w:rsid w:val="00D96A14"/>
    <w:rsid w:val="00DB0A17"/>
    <w:rsid w:val="00DD1E31"/>
    <w:rsid w:val="00DD67FC"/>
    <w:rsid w:val="00DE2331"/>
    <w:rsid w:val="00E02B1B"/>
    <w:rsid w:val="00E13336"/>
    <w:rsid w:val="00E33F86"/>
    <w:rsid w:val="00E75D64"/>
    <w:rsid w:val="00E93947"/>
    <w:rsid w:val="00EB2B94"/>
    <w:rsid w:val="00EC1EA2"/>
    <w:rsid w:val="00EE74ED"/>
    <w:rsid w:val="00F10D02"/>
    <w:rsid w:val="00F12AFE"/>
    <w:rsid w:val="00F16BED"/>
    <w:rsid w:val="00F35417"/>
    <w:rsid w:val="00F602FD"/>
    <w:rsid w:val="00F63C4E"/>
    <w:rsid w:val="00F67D3D"/>
    <w:rsid w:val="00F734FA"/>
    <w:rsid w:val="00F806E0"/>
    <w:rsid w:val="00F92344"/>
    <w:rsid w:val="00FC16B2"/>
    <w:rsid w:val="00FD039B"/>
    <w:rsid w:val="00FD4347"/>
    <w:rsid w:val="00FF562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0A1317"/>
  <w15:docId w15:val="{F3CB4B07-9088-3D41-A194-83AFC5E3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jc w:val="both"/>
    </w:pPr>
    <w:rPr>
      <w:rFonts w:ascii="Batang" w:eastAsia="NanumGothic" w:hAnsi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</w:style>
  <w:style w:type="character" w:customStyle="1" w:styleId="CharAttribute0">
    <w:name w:val="CharAttribute0"/>
    <w:rPr>
      <w:rFonts w:ascii="Times New Roman" w:eastAsia="Times New Roman" w:hAnsi="Times New Roman"/>
      <w:w w:val="100"/>
      <w:sz w:val="20"/>
      <w:szCs w:val="20"/>
      <w:shd w:val="clear" w:color="000000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442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1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1F2"/>
    <w:rPr>
      <w:rFonts w:ascii="Batang" w:eastAsia="NanumGothic" w:hAnsi="Batan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1F2"/>
    <w:rPr>
      <w:rFonts w:ascii="Batang" w:eastAsia="NanumGothic" w:hAnsi="Batang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1F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F2"/>
    <w:rPr>
      <w:rFonts w:ascii="Arial" w:eastAsia="NanumGothic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2223</Words>
  <Characters>12676</Characters>
  <Application>Microsoft Office Word</Application>
  <DocSecurity>0</DocSecurity>
  <Lines>105</Lines>
  <Paragraphs>29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Jinyong </dc:creator>
  <cp:lastModifiedBy>Choi Hee On</cp:lastModifiedBy>
  <cp:revision>162</cp:revision>
  <dcterms:created xsi:type="dcterms:W3CDTF">2019-02-26T12:59:00Z</dcterms:created>
  <dcterms:modified xsi:type="dcterms:W3CDTF">2019-02-26T17:44:00Z</dcterms:modified>
</cp:coreProperties>
</file>